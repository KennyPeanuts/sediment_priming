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87674" w14:textId="0A316F7A" w:rsidR="00101BAB" w:rsidDel="002D559B" w:rsidRDefault="006C7845">
      <w:pPr>
        <w:spacing w:line="480" w:lineRule="auto"/>
        <w:rPr>
          <w:del w:id="0" w:author="Author" w:date="2019-08-24T06:47:00Z"/>
          <w:rFonts w:ascii="Times New Roman" w:eastAsia="Times New Roman" w:hAnsi="Times New Roman" w:cs="Times New Roman"/>
          <w:b/>
        </w:rPr>
      </w:pPr>
      <w:bookmarkStart w:id="1" w:name="_GoBack"/>
      <w:bookmarkEnd w:id="1"/>
      <w:del w:id="2" w:author="Author" w:date="2019-08-24T06:47:00Z">
        <w:r w:rsidDel="002D559B">
          <w:rPr>
            <w:rFonts w:ascii="Times New Roman" w:eastAsia="Times New Roman" w:hAnsi="Times New Roman" w:cs="Times New Roman"/>
            <w:b/>
          </w:rPr>
          <w:delText>RH: Pond sediments prime leaf litter decomposition</w:delText>
        </w:r>
      </w:del>
    </w:p>
    <w:p w14:paraId="728509A4" w14:textId="7415AD8C" w:rsidR="00101BAB" w:rsidRDefault="006C7845">
      <w:pPr>
        <w:spacing w:line="480" w:lineRule="auto"/>
        <w:rPr>
          <w:rFonts w:ascii="Times New Roman" w:eastAsia="Times New Roman" w:hAnsi="Times New Roman" w:cs="Times New Roman"/>
          <w:b/>
        </w:rPr>
      </w:pPr>
      <w:del w:id="3" w:author="Author" w:date="2019-08-24T06:48:00Z">
        <w:r w:rsidDel="002D559B">
          <w:rPr>
            <w:rFonts w:ascii="Times New Roman" w:eastAsia="Times New Roman" w:hAnsi="Times New Roman" w:cs="Times New Roman"/>
            <w:b/>
          </w:rPr>
          <w:delText xml:space="preserve">Title: </w:delText>
        </w:r>
      </w:del>
      <w:r>
        <w:rPr>
          <w:rFonts w:ascii="Times New Roman" w:eastAsia="Times New Roman" w:hAnsi="Times New Roman" w:cs="Times New Roman"/>
          <w:b/>
        </w:rPr>
        <w:t xml:space="preserve">Evidence for positive priming of leaf litter </w:t>
      </w:r>
      <w:r w:rsidR="00C832A6">
        <w:rPr>
          <w:rFonts w:ascii="Times New Roman" w:eastAsia="Times New Roman" w:hAnsi="Times New Roman" w:cs="Times New Roman"/>
          <w:b/>
        </w:rPr>
        <w:t xml:space="preserve">decomposition </w:t>
      </w:r>
      <w:r>
        <w:rPr>
          <w:rFonts w:ascii="Times New Roman" w:eastAsia="Times New Roman" w:hAnsi="Times New Roman" w:cs="Times New Roman"/>
          <w:b/>
        </w:rPr>
        <w:t>by contact with eutrophic pond sediments</w:t>
      </w:r>
    </w:p>
    <w:p w14:paraId="74CFE00C" w14:textId="40454DF1"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color w:val="000000"/>
        </w:rPr>
        <w:t>Kenneth Fortin</w:t>
      </w:r>
      <w:r>
        <w:rPr>
          <w:rFonts w:ascii="Times New Roman" w:eastAsia="Times New Roman" w:hAnsi="Times New Roman" w:cs="Times New Roman"/>
        </w:rPr>
        <w:t>o</w:t>
      </w:r>
      <w:r>
        <w:rPr>
          <w:rFonts w:ascii="Times New Roman" w:eastAsia="Times New Roman" w:hAnsi="Times New Roman" w:cs="Times New Roman"/>
          <w:vertAlign w:val="superscript"/>
        </w:rPr>
        <w:t>1</w:t>
      </w:r>
      <w:r>
        <w:rPr>
          <w:rFonts w:ascii="Times New Roman" w:eastAsia="Times New Roman" w:hAnsi="Times New Roman" w:cs="Times New Roman"/>
        </w:rPr>
        <w:t>, Jessica Hoak</w:t>
      </w:r>
      <w:r>
        <w:rPr>
          <w:rFonts w:ascii="Times New Roman" w:eastAsia="Times New Roman" w:hAnsi="Times New Roman" w:cs="Times New Roman"/>
          <w:vertAlign w:val="superscript"/>
        </w:rPr>
        <w:t>1</w:t>
      </w:r>
      <w:ins w:id="4" w:author="Author" w:date="2019-08-24T06:48:00Z">
        <w:r w:rsidR="002D559B">
          <w:rPr>
            <w:rFonts w:ascii="Times New Roman" w:eastAsia="Times New Roman" w:hAnsi="Times New Roman" w:cs="Times New Roman"/>
            <w:vertAlign w:val="superscript"/>
          </w:rPr>
          <w:t>,</w:t>
        </w:r>
      </w:ins>
      <w:r>
        <w:rPr>
          <w:rFonts w:ascii="Times New Roman" w:eastAsia="Times New Roman" w:hAnsi="Times New Roman" w:cs="Times New Roman"/>
          <w:vertAlign w:val="superscript"/>
        </w:rPr>
        <w:t>2</w:t>
      </w:r>
      <w:r>
        <w:rPr>
          <w:rFonts w:ascii="Times New Roman" w:eastAsia="Times New Roman" w:hAnsi="Times New Roman" w:cs="Times New Roman"/>
        </w:rPr>
        <w:t xml:space="preserve"> , and Matt Waters</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w:t>
      </w:r>
    </w:p>
    <w:p w14:paraId="0A9AE562" w14:textId="77777777" w:rsidR="002D559B" w:rsidRDefault="002D559B">
      <w:pPr>
        <w:keepNext/>
        <w:keepLines/>
        <w:pBdr>
          <w:top w:val="nil"/>
          <w:left w:val="nil"/>
          <w:bottom w:val="nil"/>
          <w:right w:val="nil"/>
          <w:between w:val="nil"/>
        </w:pBdr>
        <w:spacing w:line="480" w:lineRule="auto"/>
        <w:rPr>
          <w:ins w:id="5" w:author="Author" w:date="2019-08-24T06:48:00Z"/>
          <w:rFonts w:ascii="Times New Roman" w:eastAsia="Times New Roman" w:hAnsi="Times New Roman" w:cs="Times New Roman"/>
        </w:rPr>
      </w:pPr>
    </w:p>
    <w:p w14:paraId="65D315C8"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sidRPr="007F54C9">
        <w:rPr>
          <w:rFonts w:ascii="Times New Roman" w:eastAsia="Times New Roman" w:hAnsi="Times New Roman" w:cs="Times New Roman"/>
          <w:vertAlign w:val="superscript"/>
          <w:rPrChange w:id="6" w:author="Author" w:date="2019-08-24T06:49:00Z">
            <w:rPr>
              <w:rFonts w:ascii="Times New Roman" w:eastAsia="Times New Roman" w:hAnsi="Times New Roman" w:cs="Times New Roman"/>
            </w:rPr>
          </w:rPrChange>
        </w:rPr>
        <w:t>1</w:t>
      </w:r>
      <w:del w:id="7" w:author="Author" w:date="2019-08-24T06:49:00Z">
        <w:r w:rsidDel="001B71D0">
          <w:rPr>
            <w:rFonts w:ascii="Times New Roman" w:eastAsia="Times New Roman" w:hAnsi="Times New Roman" w:cs="Times New Roman"/>
          </w:rPr>
          <w:delText>.</w:delText>
        </w:r>
      </w:del>
      <w:r>
        <w:rPr>
          <w:rFonts w:ascii="Times New Roman" w:eastAsia="Times New Roman" w:hAnsi="Times New Roman" w:cs="Times New Roman"/>
        </w:rPr>
        <w:t>Biological and Environmental Sciences, Longwood University</w:t>
      </w:r>
    </w:p>
    <w:p w14:paraId="6DF7895F"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sidRPr="007F54C9">
        <w:rPr>
          <w:rFonts w:ascii="Times New Roman" w:eastAsia="Times New Roman" w:hAnsi="Times New Roman" w:cs="Times New Roman"/>
          <w:vertAlign w:val="superscript"/>
          <w:rPrChange w:id="8" w:author="Author" w:date="2019-08-24T06:49:00Z">
            <w:rPr>
              <w:rFonts w:ascii="Times New Roman" w:eastAsia="Times New Roman" w:hAnsi="Times New Roman" w:cs="Times New Roman"/>
            </w:rPr>
          </w:rPrChange>
        </w:rPr>
        <w:t>2</w:t>
      </w:r>
      <w:del w:id="9" w:author="Author" w:date="2019-08-24T06:49:00Z">
        <w:r w:rsidDel="001B71D0">
          <w:rPr>
            <w:rFonts w:ascii="Times New Roman" w:eastAsia="Times New Roman" w:hAnsi="Times New Roman" w:cs="Times New Roman"/>
          </w:rPr>
          <w:delText xml:space="preserve">. </w:delText>
        </w:r>
        <w:r w:rsidDel="00017505">
          <w:rPr>
            <w:rFonts w:ascii="Times New Roman" w:eastAsia="Times New Roman" w:hAnsi="Times New Roman" w:cs="Times New Roman"/>
          </w:rPr>
          <w:delText xml:space="preserve">Current address: </w:delText>
        </w:r>
      </w:del>
      <w:r>
        <w:rPr>
          <w:rFonts w:ascii="Times New Roman" w:eastAsia="Times New Roman" w:hAnsi="Times New Roman" w:cs="Times New Roman"/>
        </w:rPr>
        <w:t>Southern Piedmont Agricultural Research and Extension Center, Virginia Polytechnic and State University</w:t>
      </w:r>
    </w:p>
    <w:p w14:paraId="4C5DFB0C"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sidRPr="007F54C9">
        <w:rPr>
          <w:rFonts w:ascii="Times New Roman" w:eastAsia="Times New Roman" w:hAnsi="Times New Roman" w:cs="Times New Roman"/>
          <w:vertAlign w:val="superscript"/>
          <w:rPrChange w:id="10" w:author="Author" w:date="2019-08-24T06:49:00Z">
            <w:rPr>
              <w:rFonts w:ascii="Times New Roman" w:eastAsia="Times New Roman" w:hAnsi="Times New Roman" w:cs="Times New Roman"/>
            </w:rPr>
          </w:rPrChange>
        </w:rPr>
        <w:t>3</w:t>
      </w:r>
      <w:del w:id="11" w:author="Author" w:date="2019-08-24T06:49:00Z">
        <w:r w:rsidDel="001B71D0">
          <w:rPr>
            <w:rFonts w:ascii="Times New Roman" w:eastAsia="Times New Roman" w:hAnsi="Times New Roman" w:cs="Times New Roman"/>
          </w:rPr>
          <w:delText xml:space="preserve">. </w:delText>
        </w:r>
      </w:del>
      <w:r>
        <w:rPr>
          <w:rFonts w:ascii="Times New Roman" w:eastAsia="Times New Roman" w:hAnsi="Times New Roman" w:cs="Times New Roman"/>
        </w:rPr>
        <w:t>Crop, Soil and Environmental Sciences, Auburn University</w:t>
      </w:r>
    </w:p>
    <w:p w14:paraId="65F9CD92" w14:textId="77777777" w:rsidR="002D559B" w:rsidRDefault="002D559B">
      <w:pPr>
        <w:keepNext/>
        <w:keepLines/>
        <w:pBdr>
          <w:top w:val="nil"/>
          <w:left w:val="nil"/>
          <w:bottom w:val="nil"/>
          <w:right w:val="nil"/>
          <w:between w:val="nil"/>
        </w:pBdr>
        <w:spacing w:line="480" w:lineRule="auto"/>
        <w:rPr>
          <w:ins w:id="12" w:author="Author" w:date="2019-08-24T06:48:00Z"/>
          <w:rFonts w:ascii="Times New Roman" w:eastAsia="Times New Roman" w:hAnsi="Times New Roman" w:cs="Times New Roman"/>
        </w:rPr>
      </w:pPr>
    </w:p>
    <w:p w14:paraId="4C74C6D0"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Corresponding Author:</w:t>
      </w:r>
    </w:p>
    <w:p w14:paraId="36FBF008"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Kenneth Fortino</w:t>
      </w:r>
    </w:p>
    <w:p w14:paraId="7A342DE8"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fortinok@longwood.edu</w:t>
      </w:r>
    </w:p>
    <w:p w14:paraId="3ED216AA"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Phone: 434-395-2223</w:t>
      </w:r>
    </w:p>
    <w:p w14:paraId="1CBC5B7D" w14:textId="77777777" w:rsidR="00101BAB" w:rsidRDefault="006C7845">
      <w:pPr>
        <w:keepNext/>
        <w:keepLines/>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Fax: 434-395-2652</w:t>
      </w:r>
    </w:p>
    <w:p w14:paraId="010E9B30" w14:textId="77777777" w:rsidR="00101BAB" w:rsidRDefault="00101BAB">
      <w:pPr>
        <w:keepNext/>
        <w:keepLines/>
        <w:pBdr>
          <w:top w:val="nil"/>
          <w:left w:val="nil"/>
          <w:bottom w:val="nil"/>
          <w:right w:val="nil"/>
          <w:between w:val="nil"/>
        </w:pBdr>
        <w:spacing w:line="480" w:lineRule="auto"/>
        <w:rPr>
          <w:rFonts w:ascii="Times New Roman" w:eastAsia="Times New Roman" w:hAnsi="Times New Roman" w:cs="Times New Roman"/>
        </w:rPr>
      </w:pPr>
    </w:p>
    <w:p w14:paraId="52D7480F" w14:textId="77777777" w:rsidR="002D559B" w:rsidRDefault="002D559B">
      <w:pPr>
        <w:rPr>
          <w:ins w:id="13" w:author="Author" w:date="2019-08-24T06:48:00Z"/>
          <w:rFonts w:ascii="Times New Roman" w:eastAsia="Times New Roman" w:hAnsi="Times New Roman" w:cs="Times New Roman"/>
          <w:b/>
        </w:rPr>
      </w:pPr>
      <w:ins w:id="14" w:author="Author" w:date="2019-08-24T06:48:00Z">
        <w:r>
          <w:rPr>
            <w:rFonts w:ascii="Times New Roman" w:eastAsia="Times New Roman" w:hAnsi="Times New Roman" w:cs="Times New Roman"/>
            <w:b/>
          </w:rPr>
          <w:br w:type="page"/>
        </w:r>
      </w:ins>
    </w:p>
    <w:p w14:paraId="28642C92" w14:textId="4E73FDAA"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260EB65B" w14:textId="77777777" w:rsidR="00A51A91" w:rsidRPr="005C4A7D" w:rsidRDefault="00A51A91" w:rsidP="00A51A91">
      <w:pPr>
        <w:spacing w:line="480" w:lineRule="auto"/>
        <w:rPr>
          <w:rFonts w:ascii="Times New Roman" w:eastAsia="Times New Roman" w:hAnsi="Times New Roman" w:cs="Times New Roman"/>
        </w:rPr>
      </w:pPr>
      <w:r w:rsidRPr="005C4A7D">
        <w:rPr>
          <w:rFonts w:ascii="Times New Roman" w:eastAsia="Times New Roman" w:hAnsi="Times New Roman" w:cs="Times New Roman"/>
        </w:rPr>
        <w:t>Organic matter processing controls the flow of carbon and nutrients through ecosystems. Heterotrophic metabolism within ponds is supported by both terrestrial leaf litter and autochthonous production. We investigated the potential for the priming of leaf litter decomposition in small ponds using microcosms. We incubated senescent tulip poplar (Liriodendron tulipifera) leaf discs in the dark for 130 days either in contact with eutrophic pond sediments or isolated from sediment contact. Leaves that had been in contact with the sediments were significantly less tough and lost more carbon mass following the incubation than leaves that were not in contact with the sediments, indicating that they were decomposing faster. We calculated a positive priming effect of the sediments of 42% and 77% based on the change in toughness and C mass loss, respectively. We further found that leaf discs that were in contact with the sediments had significantly less fungal biomass, measured as ergosterol mass, and less leaf-derived N in fungal biomass than the leaf discs isolated from the sediments. These results indicate that the presence of the more labile organic matter of the sediments alters the rate of organic matter mineralization and the cycling of nitrogen and carbon.</w:t>
      </w:r>
    </w:p>
    <w:p w14:paraId="1D7693D2" w14:textId="77777777" w:rsidR="00A51A91" w:rsidRPr="00A51A91" w:rsidRDefault="00A51A91">
      <w:pPr>
        <w:spacing w:line="480" w:lineRule="auto"/>
        <w:rPr>
          <w:rFonts w:ascii="Times New Roman" w:eastAsia="Times New Roman" w:hAnsi="Times New Roman" w:cs="Times New Roman"/>
        </w:rPr>
      </w:pPr>
    </w:p>
    <w:p w14:paraId="69119772"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Key Words</w:t>
      </w:r>
    </w:p>
    <w:p w14:paraId="62EBE2CA" w14:textId="77777777"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organic matter; fungi; carbon; nitrogen; mineralization; lentic</w:t>
      </w:r>
    </w:p>
    <w:p w14:paraId="0E6856F9" w14:textId="77777777" w:rsidR="001949C1" w:rsidRDefault="001949C1">
      <w:pPr>
        <w:rPr>
          <w:ins w:id="15" w:author="Author" w:date="2019-08-23T13:33:00Z"/>
          <w:rFonts w:ascii="Times New Roman" w:eastAsia="Times New Roman" w:hAnsi="Times New Roman" w:cs="Times New Roman"/>
          <w:b/>
        </w:rPr>
      </w:pPr>
      <w:ins w:id="16" w:author="Author" w:date="2019-08-23T13:33:00Z">
        <w:r>
          <w:rPr>
            <w:rFonts w:ascii="Times New Roman" w:eastAsia="Times New Roman" w:hAnsi="Times New Roman" w:cs="Times New Roman"/>
            <w:b/>
          </w:rPr>
          <w:br w:type="page"/>
        </w:r>
      </w:ins>
    </w:p>
    <w:p w14:paraId="53DD3E09"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69A1C638"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Organic matter processing is a fundamental ecosystem function that regulates the flow of energy and matter through biogeochemical systems (Schlesinger and Bernhard</w:t>
      </w:r>
      <w:r>
        <w:rPr>
          <w:rFonts w:ascii="Times New Roman" w:eastAsia="Times New Roman" w:hAnsi="Times New Roman" w:cs="Times New Roman"/>
        </w:rPr>
        <w:t>t</w:t>
      </w:r>
      <w:r>
        <w:rPr>
          <w:rFonts w:ascii="Times New Roman" w:eastAsia="Times New Roman" w:hAnsi="Times New Roman" w:cs="Times New Roman"/>
          <w:color w:val="000000"/>
        </w:rPr>
        <w:t xml:space="preserve"> 2013). The availability of energy and inorganic nutrients to an ecosystem is controlled by the rate that accumulated organic matter is mineralized by microbial and animal communities (</w:t>
      </w:r>
      <w:r>
        <w:rPr>
          <w:rFonts w:ascii="Times New Roman" w:eastAsia="Times New Roman" w:hAnsi="Times New Roman" w:cs="Times New Roman"/>
        </w:rPr>
        <w:t>Schlesinger and Bernhardt 2013</w:t>
      </w:r>
      <w:r>
        <w:rPr>
          <w:rFonts w:ascii="Times New Roman" w:eastAsia="Times New Roman" w:hAnsi="Times New Roman" w:cs="Times New Roman"/>
          <w:color w:val="000000"/>
        </w:rPr>
        <w:t xml:space="preserve">). </w:t>
      </w:r>
      <w:commentRangeStart w:id="17"/>
      <w:r w:rsidRPr="007F54C9">
        <w:rPr>
          <w:rFonts w:ascii="Times New Roman" w:eastAsia="Times New Roman" w:hAnsi="Times New Roman" w:cs="Times New Roman"/>
          <w:strike/>
          <w:color w:val="000000"/>
          <w:rPrChange w:id="18" w:author="Author" w:date="2019-08-23T13:43:00Z">
            <w:rPr>
              <w:rFonts w:ascii="Times New Roman" w:eastAsia="Times New Roman" w:hAnsi="Times New Roman" w:cs="Times New Roman"/>
              <w:color w:val="000000"/>
            </w:rPr>
          </w:rPrChange>
        </w:rPr>
        <w:t>In aquatic systems</w:t>
      </w:r>
      <w:ins w:id="19" w:author="Author" w:date="2019-08-23T13:35:00Z">
        <w:r w:rsidR="001949C1" w:rsidRPr="007F54C9">
          <w:rPr>
            <w:rFonts w:ascii="Times New Roman" w:eastAsia="Times New Roman" w:hAnsi="Times New Roman" w:cs="Times New Roman"/>
            <w:strike/>
            <w:color w:val="000000"/>
            <w:rPrChange w:id="20" w:author="Author" w:date="2019-08-23T13:43:00Z">
              <w:rPr>
                <w:rFonts w:ascii="Times New Roman" w:eastAsia="Times New Roman" w:hAnsi="Times New Roman" w:cs="Times New Roman"/>
                <w:color w:val="000000"/>
              </w:rPr>
            </w:rPrChange>
          </w:rPr>
          <w:t>,</w:t>
        </w:r>
      </w:ins>
      <w:r w:rsidRPr="007F54C9">
        <w:rPr>
          <w:rFonts w:ascii="Times New Roman" w:eastAsia="Times New Roman" w:hAnsi="Times New Roman" w:cs="Times New Roman"/>
          <w:strike/>
          <w:color w:val="000000"/>
          <w:rPrChange w:id="21" w:author="Author" w:date="2019-08-23T13:43:00Z">
            <w:rPr>
              <w:rFonts w:ascii="Times New Roman" w:eastAsia="Times New Roman" w:hAnsi="Times New Roman" w:cs="Times New Roman"/>
              <w:color w:val="000000"/>
            </w:rPr>
          </w:rPrChange>
        </w:rPr>
        <w:t xml:space="preserve"> organic matter mineralization rate is limited by temperature and the availability of oxygen (</w:t>
      </w:r>
      <w:r w:rsidRPr="007F54C9">
        <w:rPr>
          <w:rFonts w:ascii="Times New Roman" w:eastAsia="Times New Roman" w:hAnsi="Times New Roman" w:cs="Times New Roman"/>
          <w:strike/>
          <w:rPrChange w:id="22" w:author="Author" w:date="2019-08-23T13:43:00Z">
            <w:rPr>
              <w:rFonts w:ascii="Times New Roman" w:eastAsia="Times New Roman" w:hAnsi="Times New Roman" w:cs="Times New Roman"/>
            </w:rPr>
          </w:rPrChange>
        </w:rPr>
        <w:t xml:space="preserve">Hargrave 1969, </w:t>
      </w:r>
      <w:r w:rsidRPr="007F54C9">
        <w:rPr>
          <w:rFonts w:ascii="Times New Roman" w:eastAsia="Times New Roman" w:hAnsi="Times New Roman" w:cs="Times New Roman"/>
          <w:strike/>
          <w:color w:val="000000"/>
          <w:rPrChange w:id="23" w:author="Author" w:date="2019-08-23T13:43:00Z">
            <w:rPr>
              <w:rFonts w:ascii="Times New Roman" w:eastAsia="Times New Roman" w:hAnsi="Times New Roman" w:cs="Times New Roman"/>
              <w:color w:val="000000"/>
            </w:rPr>
          </w:rPrChange>
        </w:rPr>
        <w:t>Granéli and Gran</w:t>
      </w:r>
      <w:r w:rsidRPr="007F54C9">
        <w:rPr>
          <w:rFonts w:ascii="Times New Roman" w:eastAsia="Times New Roman" w:hAnsi="Times New Roman" w:cs="Times New Roman"/>
          <w:strike/>
          <w:rPrChange w:id="24" w:author="Author" w:date="2019-08-23T13:43:00Z">
            <w:rPr>
              <w:rFonts w:ascii="Times New Roman" w:eastAsia="Times New Roman" w:hAnsi="Times New Roman" w:cs="Times New Roman"/>
            </w:rPr>
          </w:rPrChange>
        </w:rPr>
        <w:t>é</w:t>
      </w:r>
      <w:r w:rsidRPr="007F54C9">
        <w:rPr>
          <w:rFonts w:ascii="Times New Roman" w:eastAsia="Times New Roman" w:hAnsi="Times New Roman" w:cs="Times New Roman"/>
          <w:strike/>
          <w:color w:val="000000"/>
          <w:rPrChange w:id="25" w:author="Author" w:date="2019-08-23T13:43:00Z">
            <w:rPr>
              <w:rFonts w:ascii="Times New Roman" w:eastAsia="Times New Roman" w:hAnsi="Times New Roman" w:cs="Times New Roman"/>
              <w:color w:val="000000"/>
            </w:rPr>
          </w:rPrChange>
        </w:rPr>
        <w:t>li 1978</w:t>
      </w:r>
      <w:r w:rsidRPr="007F54C9">
        <w:rPr>
          <w:rFonts w:ascii="Times New Roman" w:eastAsia="Times New Roman" w:hAnsi="Times New Roman" w:cs="Times New Roman"/>
          <w:strike/>
          <w:rPrChange w:id="26" w:author="Author" w:date="2019-08-23T13:43:00Z">
            <w:rPr>
              <w:rFonts w:ascii="Times New Roman" w:eastAsia="Times New Roman" w:hAnsi="Times New Roman" w:cs="Times New Roman"/>
            </w:rPr>
          </w:rPrChange>
        </w:rPr>
        <w:t xml:space="preserve">, </w:t>
      </w:r>
      <w:r w:rsidRPr="007F54C9">
        <w:rPr>
          <w:rFonts w:ascii="Times New Roman" w:eastAsia="Times New Roman" w:hAnsi="Times New Roman" w:cs="Times New Roman"/>
          <w:strike/>
          <w:color w:val="000000"/>
          <w:rPrChange w:id="27" w:author="Author" w:date="2019-08-23T13:43:00Z">
            <w:rPr>
              <w:rFonts w:ascii="Times New Roman" w:eastAsia="Times New Roman" w:hAnsi="Times New Roman" w:cs="Times New Roman"/>
              <w:color w:val="000000"/>
            </w:rPr>
          </w:rPrChange>
        </w:rPr>
        <w:t xml:space="preserve"> Sobek</w:t>
      </w:r>
      <w:r w:rsidRPr="007F54C9">
        <w:rPr>
          <w:rFonts w:ascii="Times New Roman" w:eastAsia="Times New Roman" w:hAnsi="Times New Roman" w:cs="Times New Roman"/>
          <w:strike/>
          <w:rPrChange w:id="28" w:author="Author" w:date="2019-08-23T13:43:00Z">
            <w:rPr>
              <w:rFonts w:ascii="Times New Roman" w:eastAsia="Times New Roman" w:hAnsi="Times New Roman" w:cs="Times New Roman"/>
            </w:rPr>
          </w:rPrChange>
        </w:rPr>
        <w:t xml:space="preserve"> et al.</w:t>
      </w:r>
      <w:r w:rsidRPr="007F54C9">
        <w:rPr>
          <w:rFonts w:ascii="Times New Roman" w:eastAsia="Times New Roman" w:hAnsi="Times New Roman" w:cs="Times New Roman"/>
          <w:strike/>
          <w:color w:val="000000"/>
          <w:rPrChange w:id="29" w:author="Author" w:date="2019-08-23T13:43:00Z">
            <w:rPr>
              <w:rFonts w:ascii="Times New Roman" w:eastAsia="Times New Roman" w:hAnsi="Times New Roman" w:cs="Times New Roman"/>
              <w:color w:val="000000"/>
            </w:rPr>
          </w:rPrChange>
        </w:rPr>
        <w:t xml:space="preserve"> 2011</w:t>
      </w:r>
      <w:r w:rsidRPr="007F54C9">
        <w:rPr>
          <w:rFonts w:ascii="Times New Roman" w:eastAsia="Times New Roman" w:hAnsi="Times New Roman" w:cs="Times New Roman"/>
          <w:strike/>
          <w:rPrChange w:id="30" w:author="Author" w:date="2019-08-23T13:43:00Z">
            <w:rPr>
              <w:rFonts w:ascii="Times New Roman" w:eastAsia="Times New Roman" w:hAnsi="Times New Roman" w:cs="Times New Roman"/>
            </w:rPr>
          </w:rPrChange>
        </w:rPr>
        <w:t>,</w:t>
      </w:r>
      <w:r w:rsidRPr="007F54C9">
        <w:rPr>
          <w:rFonts w:ascii="Times New Roman" w:eastAsia="Times New Roman" w:hAnsi="Times New Roman" w:cs="Times New Roman"/>
          <w:strike/>
          <w:color w:val="000000"/>
          <w:rPrChange w:id="31" w:author="Author" w:date="2019-08-23T13:43:00Z">
            <w:rPr>
              <w:rFonts w:ascii="Times New Roman" w:eastAsia="Times New Roman" w:hAnsi="Times New Roman" w:cs="Times New Roman"/>
              <w:color w:val="000000"/>
            </w:rPr>
          </w:rPrChange>
        </w:rPr>
        <w:t xml:space="preserve"> Fortino</w:t>
      </w:r>
      <w:r w:rsidRPr="007F54C9">
        <w:rPr>
          <w:rFonts w:ascii="Times New Roman" w:eastAsia="Times New Roman" w:hAnsi="Times New Roman" w:cs="Times New Roman"/>
          <w:strike/>
          <w:rPrChange w:id="32" w:author="Author" w:date="2019-08-23T13:43:00Z">
            <w:rPr>
              <w:rFonts w:ascii="Times New Roman" w:eastAsia="Times New Roman" w:hAnsi="Times New Roman" w:cs="Times New Roman"/>
            </w:rPr>
          </w:rPrChange>
        </w:rPr>
        <w:t xml:space="preserve"> et al.</w:t>
      </w:r>
      <w:r w:rsidRPr="007F54C9">
        <w:rPr>
          <w:rFonts w:ascii="Times New Roman" w:eastAsia="Times New Roman" w:hAnsi="Times New Roman" w:cs="Times New Roman"/>
          <w:strike/>
          <w:color w:val="000000"/>
          <w:rPrChange w:id="33" w:author="Author" w:date="2019-08-23T13:43:00Z">
            <w:rPr>
              <w:rFonts w:ascii="Times New Roman" w:eastAsia="Times New Roman" w:hAnsi="Times New Roman" w:cs="Times New Roman"/>
              <w:color w:val="000000"/>
            </w:rPr>
          </w:rPrChange>
        </w:rPr>
        <w:t xml:space="preserve"> 2014</w:t>
      </w:r>
      <w:r w:rsidRPr="007F54C9">
        <w:rPr>
          <w:rFonts w:ascii="Times New Roman" w:eastAsia="Times New Roman" w:hAnsi="Times New Roman" w:cs="Times New Roman"/>
          <w:strike/>
          <w:rPrChange w:id="34" w:author="Author" w:date="2019-08-23T13:43:00Z">
            <w:rPr>
              <w:rFonts w:ascii="Times New Roman" w:eastAsia="Times New Roman" w:hAnsi="Times New Roman" w:cs="Times New Roman"/>
            </w:rPr>
          </w:rPrChange>
        </w:rPr>
        <w:t>,</w:t>
      </w:r>
      <w:r w:rsidRPr="007F54C9">
        <w:rPr>
          <w:rFonts w:ascii="Times New Roman" w:eastAsia="Times New Roman" w:hAnsi="Times New Roman" w:cs="Times New Roman"/>
          <w:strike/>
          <w:color w:val="000000"/>
          <w:rPrChange w:id="35" w:author="Author" w:date="2019-08-23T13:43:00Z">
            <w:rPr>
              <w:rFonts w:ascii="Times New Roman" w:eastAsia="Times New Roman" w:hAnsi="Times New Roman" w:cs="Times New Roman"/>
              <w:color w:val="000000"/>
            </w:rPr>
          </w:rPrChange>
        </w:rPr>
        <w:t xml:space="preserve"> Gudasz et al. 2015), the availability of inorganic nutrients (</w:t>
      </w:r>
      <w:r w:rsidRPr="007F54C9">
        <w:rPr>
          <w:rFonts w:ascii="Times New Roman" w:eastAsia="Times New Roman" w:hAnsi="Times New Roman" w:cs="Times New Roman"/>
          <w:strike/>
          <w:rPrChange w:id="36" w:author="Author" w:date="2019-08-23T13:43:00Z">
            <w:rPr>
              <w:rFonts w:ascii="Times New Roman" w:eastAsia="Times New Roman" w:hAnsi="Times New Roman" w:cs="Times New Roman"/>
            </w:rPr>
          </w:rPrChange>
        </w:rPr>
        <w:t>del Giorgio and Cole 1998, Berggren et al. 2010</w:t>
      </w:r>
      <w:r w:rsidRPr="007F54C9">
        <w:rPr>
          <w:rFonts w:ascii="Times New Roman" w:eastAsia="Times New Roman" w:hAnsi="Times New Roman" w:cs="Times New Roman"/>
          <w:strike/>
          <w:color w:val="000000"/>
          <w:rPrChange w:id="37" w:author="Author" w:date="2019-08-23T13:43:00Z">
            <w:rPr>
              <w:rFonts w:ascii="Times New Roman" w:eastAsia="Times New Roman" w:hAnsi="Times New Roman" w:cs="Times New Roman"/>
              <w:color w:val="000000"/>
            </w:rPr>
          </w:rPrChange>
        </w:rPr>
        <w:t>), and the lability of the organic matter substrate (Gudasz et al. 2012). Thus, organic matter mineralization rates are an emergent property of multiple features associated with a specific system.</w:t>
      </w:r>
      <w:commentRangeEnd w:id="17"/>
      <w:r w:rsidR="00934D17">
        <w:rPr>
          <w:rStyle w:val="CommentReference"/>
        </w:rPr>
        <w:commentReference w:id="17"/>
      </w:r>
    </w:p>
    <w:p w14:paraId="7E3E4235"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There is substantial spatial and temporal variation in the features that combine to affect organic matter mineralization rate in i</w:t>
      </w:r>
      <w:r>
        <w:rPr>
          <w:rFonts w:ascii="Times New Roman" w:eastAsia="Times New Roman" w:hAnsi="Times New Roman" w:cs="Times New Roman"/>
          <w:color w:val="000000"/>
        </w:rPr>
        <w:t xml:space="preserve">nland waters (i.e., oxygen concentration, temperature, inorganic nutrient concentration, and organic matter quality), making these systems highly dynamic venues of organic matter processing </w:t>
      </w:r>
      <w:r>
        <w:rPr>
          <w:rFonts w:ascii="Times New Roman" w:eastAsia="Times New Roman" w:hAnsi="Times New Roman" w:cs="Times New Roman"/>
        </w:rPr>
        <w:t>(Wetzel 2001)</w:t>
      </w:r>
      <w:r>
        <w:rPr>
          <w:rFonts w:ascii="Times New Roman" w:eastAsia="Times New Roman" w:hAnsi="Times New Roman" w:cs="Times New Roman"/>
          <w:color w:val="000000"/>
        </w:rPr>
        <w:t xml:space="preserve">. </w:t>
      </w:r>
      <w:r>
        <w:rPr>
          <w:rFonts w:ascii="Times New Roman" w:eastAsia="Times New Roman" w:hAnsi="Times New Roman" w:cs="Times New Roman"/>
        </w:rPr>
        <w:t>Diversity</w:t>
      </w:r>
      <w:r>
        <w:rPr>
          <w:rFonts w:ascii="Times New Roman" w:eastAsia="Times New Roman" w:hAnsi="Times New Roman" w:cs="Times New Roman"/>
          <w:color w:val="000000"/>
        </w:rPr>
        <w:t xml:space="preserve"> in the source </w:t>
      </w:r>
      <w:r>
        <w:rPr>
          <w:rFonts w:ascii="Times New Roman" w:eastAsia="Times New Roman" w:hAnsi="Times New Roman" w:cs="Times New Roman"/>
        </w:rPr>
        <w:t>and quality of organic matter substrates is an important component of the observed variation in mineralization rate. M</w:t>
      </w:r>
      <w:r>
        <w:rPr>
          <w:rFonts w:ascii="Times New Roman" w:eastAsia="Times New Roman" w:hAnsi="Times New Roman" w:cs="Times New Roman"/>
          <w:color w:val="000000"/>
        </w:rPr>
        <w:t>etabolism in most inland waters is supported by a combination of primary production within the system (i.e., autochthonous organic matter) and subsidies of allochthonous organic matter from the watershed (</w:t>
      </w:r>
      <w:r>
        <w:rPr>
          <w:rFonts w:ascii="Times New Roman" w:eastAsia="Times New Roman" w:hAnsi="Times New Roman" w:cs="Times New Roman"/>
        </w:rPr>
        <w:t xml:space="preserve">Wetzel 2001, </w:t>
      </w:r>
      <w:r>
        <w:rPr>
          <w:rFonts w:ascii="Times New Roman" w:eastAsia="Times New Roman" w:hAnsi="Times New Roman" w:cs="Times New Roman"/>
          <w:color w:val="000000"/>
        </w:rPr>
        <w:t>Marcarelli et al. 2011). Th</w:t>
      </w:r>
      <w:r>
        <w:rPr>
          <w:rFonts w:ascii="Times New Roman" w:eastAsia="Times New Roman" w:hAnsi="Times New Roman" w:cs="Times New Roman"/>
        </w:rPr>
        <w:t xml:space="preserve">e mixture of autochthonous and allochthonous organic matter sources </w:t>
      </w:r>
      <w:r>
        <w:rPr>
          <w:rFonts w:ascii="Times New Roman" w:eastAsia="Times New Roman" w:hAnsi="Times New Roman" w:cs="Times New Roman"/>
          <w:color w:val="000000"/>
        </w:rPr>
        <w:t xml:space="preserve">mean that the organic matter pool of a water body consists of a complex </w:t>
      </w:r>
      <w:r>
        <w:rPr>
          <w:rFonts w:ascii="Times New Roman" w:eastAsia="Times New Roman" w:hAnsi="Times New Roman" w:cs="Times New Roman"/>
        </w:rPr>
        <w:t>combination</w:t>
      </w:r>
      <w:r>
        <w:rPr>
          <w:rFonts w:ascii="Times New Roman" w:eastAsia="Times New Roman" w:hAnsi="Times New Roman" w:cs="Times New Roman"/>
          <w:color w:val="000000"/>
        </w:rPr>
        <w:t xml:space="preserve"> of sources that vary in reactivity and quality (</w:t>
      </w:r>
      <w:r>
        <w:rPr>
          <w:rFonts w:ascii="Times New Roman" w:eastAsia="Times New Roman" w:hAnsi="Times New Roman" w:cs="Times New Roman"/>
        </w:rPr>
        <w:t>Meyers and Ishiwatari 1993,  Finlay and Kendall 2008</w:t>
      </w:r>
      <w:r>
        <w:rPr>
          <w:rFonts w:ascii="Times New Roman" w:eastAsia="Times New Roman" w:hAnsi="Times New Roman" w:cs="Times New Roman"/>
          <w:color w:val="000000"/>
        </w:rPr>
        <w:t xml:space="preserve">) </w:t>
      </w:r>
      <w:r>
        <w:rPr>
          <w:rFonts w:ascii="Times New Roman" w:eastAsia="Times New Roman" w:hAnsi="Times New Roman" w:cs="Times New Roman"/>
        </w:rPr>
        <w:t>that will interact to determine the alter the overall rate of organic matter processing by the system</w:t>
      </w:r>
      <w:r>
        <w:rPr>
          <w:rFonts w:ascii="Times New Roman" w:eastAsia="Times New Roman" w:hAnsi="Times New Roman" w:cs="Times New Roman"/>
          <w:color w:val="000000"/>
        </w:rPr>
        <w:t>.</w:t>
      </w:r>
    </w:p>
    <w:p w14:paraId="357EF2BA"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lastRenderedPageBreak/>
        <w:t>Considerable research has shown that the complexity of matter pools can alter mineralization in non-additive ways (Gartner and Cardon 2004). In lentic systems</w:t>
      </w:r>
      <w:ins w:id="38" w:author="Author" w:date="2019-08-23T13:33:00Z">
        <w:r w:rsidR="001949C1">
          <w:rPr>
            <w:rFonts w:ascii="Times New Roman" w:eastAsia="Times New Roman" w:hAnsi="Times New Roman" w:cs="Times New Roman"/>
          </w:rPr>
          <w:t>,</w:t>
        </w:r>
      </w:ins>
      <w:r>
        <w:rPr>
          <w:rFonts w:ascii="Times New Roman" w:eastAsia="Times New Roman" w:hAnsi="Times New Roman" w:cs="Times New Roman"/>
        </w:rPr>
        <w:t xml:space="preserve"> the source and reactivity of dissolved organic matter sources </w:t>
      </w:r>
      <w:del w:id="39" w:author="Author" w:date="2019-08-23T13:33:00Z">
        <w:r w:rsidDel="001949C1">
          <w:rPr>
            <w:rFonts w:ascii="Times New Roman" w:eastAsia="Times New Roman" w:hAnsi="Times New Roman" w:cs="Times New Roman"/>
          </w:rPr>
          <w:delText xml:space="preserve">alters </w:delText>
        </w:r>
      </w:del>
      <w:ins w:id="40" w:author="Author" w:date="2019-08-23T13:33:00Z">
        <w:r w:rsidR="001949C1">
          <w:rPr>
            <w:rFonts w:ascii="Times New Roman" w:eastAsia="Times New Roman" w:hAnsi="Times New Roman" w:cs="Times New Roman"/>
          </w:rPr>
          <w:t xml:space="preserve">was reported to alter </w:t>
        </w:r>
      </w:ins>
      <w:r>
        <w:rPr>
          <w:rFonts w:ascii="Times New Roman" w:eastAsia="Times New Roman" w:hAnsi="Times New Roman" w:cs="Times New Roman"/>
        </w:rPr>
        <w:t>system metabolism (Wetzel 1992, Kritzberg et al. 2004,  Carpenter et al. 2005, Guillemette and del Giorgio 2011)</w:t>
      </w:r>
      <w:ins w:id="41" w:author="Author" w:date="2019-08-23T13:34:00Z">
        <w:r w:rsidR="001949C1">
          <w:rPr>
            <w:rFonts w:ascii="Times New Roman" w:eastAsia="Times New Roman" w:hAnsi="Times New Roman" w:cs="Times New Roman"/>
          </w:rPr>
          <w:t>.</w:t>
        </w:r>
      </w:ins>
      <w:del w:id="42" w:author="Author" w:date="2019-08-23T13:34:00Z">
        <w:r w:rsidDel="001949C1">
          <w:rPr>
            <w:rFonts w:ascii="Times New Roman" w:eastAsia="Times New Roman" w:hAnsi="Times New Roman" w:cs="Times New Roman"/>
          </w:rPr>
          <w:delText>,</w:delText>
        </w:r>
      </w:del>
      <w:r>
        <w:rPr>
          <w:rFonts w:ascii="Times New Roman" w:eastAsia="Times New Roman" w:hAnsi="Times New Roman" w:cs="Times New Roman"/>
        </w:rPr>
        <w:t xml:space="preserve"> </w:t>
      </w:r>
      <w:del w:id="43" w:author="Author" w:date="2019-08-23T13:34:00Z">
        <w:r w:rsidDel="001949C1">
          <w:rPr>
            <w:rFonts w:ascii="Times New Roman" w:eastAsia="Times New Roman" w:hAnsi="Times New Roman" w:cs="Times New Roman"/>
          </w:rPr>
          <w:delText>while i</w:delText>
        </w:r>
      </w:del>
      <w:ins w:id="44" w:author="Author" w:date="2019-08-23T13:34:00Z">
        <w:r w:rsidR="001949C1">
          <w:rPr>
            <w:rFonts w:ascii="Times New Roman" w:eastAsia="Times New Roman" w:hAnsi="Times New Roman" w:cs="Times New Roman"/>
          </w:rPr>
          <w:t>I</w:t>
        </w:r>
      </w:ins>
      <w:r>
        <w:rPr>
          <w:rFonts w:ascii="Times New Roman" w:eastAsia="Times New Roman" w:hAnsi="Times New Roman" w:cs="Times New Roman"/>
          <w:color w:val="000000"/>
        </w:rPr>
        <w:t xml:space="preserve">n </w:t>
      </w:r>
      <w:del w:id="45" w:author="Author" w:date="2019-08-23T13:34:00Z">
        <w:r w:rsidDel="001949C1">
          <w:rPr>
            <w:rFonts w:ascii="Times New Roman" w:eastAsia="Times New Roman" w:hAnsi="Times New Roman" w:cs="Times New Roman"/>
            <w:color w:val="000000"/>
          </w:rPr>
          <w:delText>streams</w:delText>
        </w:r>
      </w:del>
      <w:ins w:id="46" w:author="Author" w:date="2019-08-23T13:34:00Z">
        <w:r w:rsidR="001949C1">
          <w:rPr>
            <w:rFonts w:ascii="Times New Roman" w:eastAsia="Times New Roman" w:hAnsi="Times New Roman" w:cs="Times New Roman"/>
            <w:color w:val="000000"/>
          </w:rPr>
          <w:t>lotic systems</w:t>
        </w:r>
      </w:ins>
      <w:r>
        <w:rPr>
          <w:rFonts w:ascii="Times New Roman" w:eastAsia="Times New Roman" w:hAnsi="Times New Roman" w:cs="Times New Roman"/>
          <w:color w:val="000000"/>
        </w:rPr>
        <w:t>, differences in the diversity of leaf species within mixed litter pools c</w:t>
      </w:r>
      <w:ins w:id="47" w:author="Author" w:date="2019-08-23T13:34:00Z">
        <w:r w:rsidR="001949C1">
          <w:rPr>
            <w:rFonts w:ascii="Times New Roman" w:eastAsia="Times New Roman" w:hAnsi="Times New Roman" w:cs="Times New Roman"/>
            <w:color w:val="000000"/>
          </w:rPr>
          <w:t>ould</w:t>
        </w:r>
      </w:ins>
      <w:del w:id="48" w:author="Author" w:date="2019-08-23T13:34:00Z">
        <w:r w:rsidDel="001949C1">
          <w:rPr>
            <w:rFonts w:ascii="Times New Roman" w:eastAsia="Times New Roman" w:hAnsi="Times New Roman" w:cs="Times New Roman"/>
            <w:color w:val="000000"/>
          </w:rPr>
          <w:delText>an</w:delText>
        </w:r>
      </w:del>
      <w:r>
        <w:rPr>
          <w:rFonts w:ascii="Times New Roman" w:eastAsia="Times New Roman" w:hAnsi="Times New Roman" w:cs="Times New Roman"/>
          <w:color w:val="000000"/>
        </w:rPr>
        <w:t xml:space="preserve"> increase (Swan </w:t>
      </w:r>
      <w:r>
        <w:rPr>
          <w:rFonts w:ascii="Times New Roman" w:eastAsia="Times New Roman" w:hAnsi="Times New Roman" w:cs="Times New Roman"/>
        </w:rPr>
        <w:t>et al.</w:t>
      </w:r>
      <w:r>
        <w:rPr>
          <w:rFonts w:ascii="Times New Roman" w:eastAsia="Times New Roman" w:hAnsi="Times New Roman" w:cs="Times New Roman"/>
          <w:color w:val="000000"/>
        </w:rPr>
        <w:t xml:space="preserve"> 2009) or decrease (Kominoski et al. 2007; Rosemond et al. 2010) the rate of litter decomposition. </w:t>
      </w:r>
      <w:ins w:id="49" w:author="Author" w:date="2019-08-23T13:34:00Z">
        <w:r w:rsidR="001949C1">
          <w:rPr>
            <w:rFonts w:ascii="Times New Roman" w:eastAsia="Times New Roman" w:hAnsi="Times New Roman" w:cs="Times New Roman"/>
          </w:rPr>
          <w:t>Moreover</w:t>
        </w:r>
      </w:ins>
      <w:del w:id="50" w:author="Author" w:date="2019-08-23T13:34:00Z">
        <w:r w:rsidDel="001949C1">
          <w:rPr>
            <w:rFonts w:ascii="Times New Roman" w:eastAsia="Times New Roman" w:hAnsi="Times New Roman" w:cs="Times New Roman"/>
          </w:rPr>
          <w:delText>And</w:delText>
        </w:r>
      </w:del>
      <w:r>
        <w:rPr>
          <w:rFonts w:ascii="Times New Roman" w:eastAsia="Times New Roman" w:hAnsi="Times New Roman" w:cs="Times New Roman"/>
          <w:color w:val="000000"/>
        </w:rPr>
        <w:t xml:space="preserve">, the effect of </w:t>
      </w:r>
      <w:r>
        <w:rPr>
          <w:rFonts w:ascii="Times New Roman" w:eastAsia="Times New Roman" w:hAnsi="Times New Roman" w:cs="Times New Roman"/>
        </w:rPr>
        <w:t>organic matter</w:t>
      </w:r>
      <w:r>
        <w:rPr>
          <w:rFonts w:ascii="Times New Roman" w:eastAsia="Times New Roman" w:hAnsi="Times New Roman" w:cs="Times New Roman"/>
          <w:color w:val="000000"/>
        </w:rPr>
        <w:t xml:space="preserve"> diversity on decomposition is variable with environmental context (Lecerf et al. 2007) and can be altered due to nutrient enrichment (Rosemond et al. 2010), or season (Swan and Palmer 2004).</w:t>
      </w:r>
      <w:r>
        <w:rPr>
          <w:rFonts w:ascii="Times New Roman" w:eastAsia="Times New Roman" w:hAnsi="Times New Roman" w:cs="Times New Roman"/>
        </w:rPr>
        <w:t xml:space="preserve"> Therefore, understanding the variation in organic matter processing and its impact on carbon and nutrient cycling, requires understanding the effect of complex organic matter source pools on mineralization.</w:t>
      </w:r>
    </w:p>
    <w:p w14:paraId="62328CA1"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One model describing the impact of interacting organic matter pools on mineralization is priming (Guenet et al. 2010; Bianchi 2011). </w:t>
      </w:r>
      <w:r>
        <w:rPr>
          <w:rFonts w:ascii="Times New Roman" w:eastAsia="Times New Roman" w:hAnsi="Times New Roman" w:cs="Times New Roman"/>
          <w:color w:val="000000"/>
        </w:rPr>
        <w:t>Priming is a special case of organic matter interactions</w:t>
      </w:r>
      <w:r>
        <w:rPr>
          <w:rFonts w:ascii="Times New Roman" w:eastAsia="Times New Roman" w:hAnsi="Times New Roman" w:cs="Times New Roman"/>
        </w:rPr>
        <w:t xml:space="preserve"> where</w:t>
      </w:r>
      <w:r>
        <w:rPr>
          <w:rFonts w:ascii="Times New Roman" w:eastAsia="Times New Roman" w:hAnsi="Times New Roman" w:cs="Times New Roman"/>
          <w:color w:val="000000"/>
        </w:rPr>
        <w:t xml:space="preserve"> the mineralization of refractory organic matter sources is stimulated by the addition of a more labile source of organic matter (</w:t>
      </w:r>
      <w:r>
        <w:rPr>
          <w:rFonts w:ascii="Times New Roman" w:eastAsia="Times New Roman" w:hAnsi="Times New Roman" w:cs="Times New Roman"/>
        </w:rPr>
        <w:t>Guenet et al. 2010; Bianchi 2011</w:t>
      </w:r>
      <w:r>
        <w:rPr>
          <w:rFonts w:ascii="Times New Roman" w:eastAsia="Times New Roman" w:hAnsi="Times New Roman" w:cs="Times New Roman"/>
          <w:color w:val="000000"/>
        </w:rPr>
        <w:t xml:space="preserve">). Priming effects are commonly observed in terrestrial soils but remain poorly described in inland waters (Guenet et al. 2010, Bengtsson et al. 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Investigations of priming in inland waters have found both evidence of positive priming and the absence of priming effects </w:t>
      </w:r>
      <w:r>
        <w:rPr>
          <w:rFonts w:ascii="Times New Roman" w:eastAsia="Times New Roman" w:hAnsi="Times New Roman" w:cs="Times New Roman"/>
        </w:rPr>
        <w:t>(</w:t>
      </w:r>
      <w:r>
        <w:rPr>
          <w:rFonts w:ascii="Times New Roman" w:eastAsia="Times New Roman" w:hAnsi="Times New Roman" w:cs="Times New Roman"/>
          <w:color w:val="000000"/>
        </w:rPr>
        <w:t>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Halvorson </w:t>
      </w:r>
      <w:r>
        <w:rPr>
          <w:rFonts w:ascii="Times New Roman" w:eastAsia="Times New Roman" w:hAnsi="Times New Roman" w:cs="Times New Roman"/>
        </w:rPr>
        <w:t>et al. 2019b</w:t>
      </w:r>
      <w:r>
        <w:rPr>
          <w:rFonts w:ascii="Times New Roman" w:eastAsia="Times New Roman" w:hAnsi="Times New Roman" w:cs="Times New Roman"/>
          <w:color w:val="000000"/>
        </w:rPr>
        <w:t xml:space="preserve">). </w:t>
      </w:r>
      <w:r>
        <w:rPr>
          <w:rFonts w:ascii="Times New Roman" w:eastAsia="Times New Roman" w:hAnsi="Times New Roman" w:cs="Times New Roman"/>
        </w:rPr>
        <w:t>However</w:t>
      </w:r>
      <w:r>
        <w:rPr>
          <w:rFonts w:ascii="Times New Roman" w:eastAsia="Times New Roman" w:hAnsi="Times New Roman" w:cs="Times New Roman"/>
          <w:color w:val="000000"/>
        </w:rPr>
        <w:t xml:space="preserve">, the investigation of priming in inland waters </w:t>
      </w:r>
      <w:del w:id="51" w:author="Author" w:date="2019-08-23T13:36:00Z">
        <w:r w:rsidDel="001949C1">
          <w:rPr>
            <w:rFonts w:ascii="Times New Roman" w:eastAsia="Times New Roman" w:hAnsi="Times New Roman" w:cs="Times New Roman"/>
            <w:color w:val="000000"/>
          </w:rPr>
          <w:delText xml:space="preserve">have  has </w:delText>
        </w:r>
      </w:del>
      <w:ins w:id="52" w:author="Author" w:date="2019-08-23T13:36:00Z">
        <w:r w:rsidR="001949C1">
          <w:rPr>
            <w:rFonts w:ascii="Times New Roman" w:eastAsia="Times New Roman" w:hAnsi="Times New Roman" w:cs="Times New Roman"/>
            <w:color w:val="000000"/>
          </w:rPr>
          <w:t xml:space="preserve">was </w:t>
        </w:r>
      </w:ins>
      <w:r>
        <w:rPr>
          <w:rFonts w:ascii="Times New Roman" w:eastAsia="Times New Roman" w:hAnsi="Times New Roman" w:cs="Times New Roman"/>
          <w:color w:val="000000"/>
        </w:rPr>
        <w:t>focused primarily on the stimulation of the breakdown of allochthonous dissolved organic carbon (DOC) via the addition</w:t>
      </w:r>
      <w:r>
        <w:rPr>
          <w:rFonts w:ascii="Times New Roman" w:eastAsia="Times New Roman" w:hAnsi="Times New Roman" w:cs="Times New Roman"/>
        </w:rPr>
        <w:t xml:space="preserve"> of </w:t>
      </w:r>
      <w:r>
        <w:rPr>
          <w:rFonts w:ascii="Times New Roman" w:eastAsia="Times New Roman" w:hAnsi="Times New Roman" w:cs="Times New Roman"/>
          <w:color w:val="000000"/>
        </w:rPr>
        <w:t>very simple organic substrates in lakes (Guenet et al. 201</w:t>
      </w:r>
      <w:r>
        <w:rPr>
          <w:rFonts w:ascii="Times New Roman" w:eastAsia="Times New Roman" w:hAnsi="Times New Roman" w:cs="Times New Roman"/>
        </w:rPr>
        <w:t>4</w:t>
      </w:r>
      <w:r>
        <w:rPr>
          <w:rFonts w:ascii="Times New Roman" w:eastAsia="Times New Roman" w:hAnsi="Times New Roman" w:cs="Times New Roman"/>
          <w:color w:val="000000"/>
        </w:rPr>
        <w:t>; Bianchi et al. 2015; Dorado-García et al. 2015), a</w:t>
      </w:r>
      <w:r>
        <w:rPr>
          <w:rFonts w:ascii="Times New Roman" w:eastAsia="Times New Roman" w:hAnsi="Times New Roman" w:cs="Times New Roman"/>
        </w:rPr>
        <w:t>nd on periphyton and leaf litter interactions in streams (Halvorson et al. 2019b)</w:t>
      </w:r>
      <w:r>
        <w:rPr>
          <w:rFonts w:ascii="Times New Roman" w:eastAsia="Times New Roman" w:hAnsi="Times New Roman" w:cs="Times New Roman"/>
          <w:color w:val="000000"/>
        </w:rPr>
        <w:t>.</w:t>
      </w:r>
    </w:p>
    <w:p w14:paraId="4849EC22"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emphasis on evaluating complex leaf litter pools in streams and complex DOC pools in lakes makes sense given that, in terms of system metabolism, these are the dominant forms of organic carbon in theses systems, respectively (</w:t>
      </w:r>
      <w:r>
        <w:rPr>
          <w:rFonts w:ascii="Times New Roman" w:eastAsia="Times New Roman" w:hAnsi="Times New Roman" w:cs="Times New Roman"/>
        </w:rPr>
        <w:t>Wetzel 2001</w:t>
      </w:r>
      <w:r>
        <w:rPr>
          <w:rFonts w:ascii="Times New Roman" w:eastAsia="Times New Roman" w:hAnsi="Times New Roman" w:cs="Times New Roman"/>
          <w:color w:val="000000"/>
        </w:rPr>
        <w:t>). However in some freshwater systems (e.g., small</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ponds), leaf litter decomposition occurs in close juxtaposition to water-column and benthic primary production, creating spatial overlap between the decomposition of allochthonous particulate organic matter sources (i.e., terrestrial leaf litter) and autochthonous organic matter </w:t>
      </w:r>
      <w:r>
        <w:rPr>
          <w:rFonts w:ascii="Times New Roman" w:eastAsia="Times New Roman" w:hAnsi="Times New Roman" w:cs="Times New Roman"/>
        </w:rPr>
        <w:t xml:space="preserve">sources </w:t>
      </w:r>
      <w:r>
        <w:rPr>
          <w:rFonts w:ascii="Times New Roman" w:eastAsia="Times New Roman" w:hAnsi="Times New Roman" w:cs="Times New Roman"/>
          <w:color w:val="000000"/>
        </w:rPr>
        <w:t xml:space="preserve">(i.e., algal detritus). Organic exudates from living algae have been shown to </w:t>
      </w:r>
      <w:r>
        <w:rPr>
          <w:rFonts w:ascii="Times New Roman" w:eastAsia="Times New Roman" w:hAnsi="Times New Roman" w:cs="Times New Roman"/>
        </w:rPr>
        <w:t>prime</w:t>
      </w:r>
      <w:r>
        <w:rPr>
          <w:rFonts w:ascii="Times New Roman" w:eastAsia="Times New Roman" w:hAnsi="Times New Roman" w:cs="Times New Roman"/>
          <w:color w:val="000000"/>
        </w:rPr>
        <w:t xml:space="preserve"> microbial saprotrophs on leaf litter (Danger et al. 2013; Kuehn et al. 2014) but to our knowledge it has not been determined whether algal-derived detritus would have a similar priming effect.</w:t>
      </w:r>
    </w:p>
    <w:p w14:paraId="56F4A08D"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Small ponds are a very abundant freshwater habitat (</w:t>
      </w:r>
      <w:r>
        <w:rPr>
          <w:rFonts w:ascii="Times New Roman" w:eastAsia="Times New Roman" w:hAnsi="Times New Roman" w:cs="Times New Roman"/>
        </w:rPr>
        <w:t>Downing et al. 2006, Hanson et al. 2007, Dowing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with both high organic matter mineralization (Kortelainen et al. 2006, Tranvik et al. 2009) and organic matter storage (Tranvik et al. 2009) </w:t>
      </w:r>
      <w:r>
        <w:rPr>
          <w:rFonts w:ascii="Times New Roman" w:eastAsia="Times New Roman" w:hAnsi="Times New Roman" w:cs="Times New Roman"/>
          <w:color w:val="000000"/>
        </w:rPr>
        <w:t>that have have a disproportionate effect on watershed-scale organic matter processing (</w:t>
      </w:r>
      <w:r>
        <w:rPr>
          <w:rFonts w:ascii="Times New Roman" w:eastAsia="Times New Roman" w:hAnsi="Times New Roman" w:cs="Times New Roman"/>
        </w:rPr>
        <w:t>Downing 2010</w:t>
      </w: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 </w:t>
      </w:r>
      <w:del w:id="53" w:author="Author" w:date="2019-08-23T13:37:00Z">
        <w:r w:rsidDel="001949C1">
          <w:rPr>
            <w:rFonts w:ascii="Times New Roman" w:eastAsia="Times New Roman" w:hAnsi="Times New Roman" w:cs="Times New Roman"/>
          </w:rPr>
          <w:delText>In the southeastern United States, t</w:delText>
        </w:r>
      </w:del>
      <w:ins w:id="54" w:author="Author" w:date="2019-08-23T13:37:00Z">
        <w:r w:rsidR="001949C1">
          <w:rPr>
            <w:rFonts w:ascii="Times New Roman" w:eastAsia="Times New Roman" w:hAnsi="Times New Roman" w:cs="Times New Roman"/>
          </w:rPr>
          <w:t>T</w:t>
        </w:r>
      </w:ins>
      <w:r>
        <w:rPr>
          <w:rFonts w:ascii="Times New Roman" w:eastAsia="Times New Roman" w:hAnsi="Times New Roman" w:cs="Times New Roman"/>
        </w:rPr>
        <w:t xml:space="preserve">he majority of small ponds are </w:t>
      </w:r>
      <w:r w:rsidRPr="007F54C9">
        <w:rPr>
          <w:rFonts w:ascii="Times New Roman" w:eastAsia="Times New Roman" w:hAnsi="Times New Roman" w:cs="Times New Roman"/>
          <w:strike/>
          <w:rPrChange w:id="55" w:author="Author" w:date="2019-08-23T13:38:00Z">
            <w:rPr>
              <w:rFonts w:ascii="Times New Roman" w:eastAsia="Times New Roman" w:hAnsi="Times New Roman" w:cs="Times New Roman"/>
            </w:rPr>
          </w:rPrChange>
        </w:rPr>
        <w:t xml:space="preserve">human-constructed systems (Smith et al. 2002) and would be </w:t>
      </w:r>
      <w:r>
        <w:rPr>
          <w:rFonts w:ascii="Times New Roman" w:eastAsia="Times New Roman" w:hAnsi="Times New Roman" w:cs="Times New Roman"/>
        </w:rPr>
        <w:t>expected to be eutrophic and have high watershed connectivity (Fairchild et al. 2005). As a result, small</w:t>
      </w:r>
      <w:del w:id="56" w:author="Author" w:date="2019-08-23T13:39:00Z">
        <w:r w:rsidDel="001949C1">
          <w:rPr>
            <w:rFonts w:ascii="Times New Roman" w:eastAsia="Times New Roman" w:hAnsi="Times New Roman" w:cs="Times New Roman"/>
          </w:rPr>
          <w:delText>, human-constructed</w:delText>
        </w:r>
      </w:del>
      <w:r>
        <w:rPr>
          <w:rFonts w:ascii="Times New Roman" w:eastAsia="Times New Roman" w:hAnsi="Times New Roman" w:cs="Times New Roman"/>
        </w:rPr>
        <w:t xml:space="preserve"> ponds should have high allochthonous and autochthonous organic matter loading, and contain an organic matter pool that is divergent in reactivity and quality, similar to what is found in forest soils. Thus, as with forest soils, we would predict that there would be a high potential for priming effects in the metabolism of the accumulated pond sediment organic matter (Bengtsson et al. 2018). The ubiquity of small ponds and their potential for complex organic matter and mineralization interactions (including priming) means that understanding the factors that affect </w:t>
      </w:r>
      <w:r>
        <w:rPr>
          <w:rFonts w:ascii="Times New Roman" w:eastAsia="Times New Roman" w:hAnsi="Times New Roman" w:cs="Times New Roman"/>
        </w:rPr>
        <w:lastRenderedPageBreak/>
        <w:t>the fate of the organic matter pool in ponds is essential to understanding watershed carbon cycling when small ponds are present.</w:t>
      </w:r>
    </w:p>
    <w:p w14:paraId="01C03704" w14:textId="77777777" w:rsidR="00101BAB" w:rsidRDefault="006C7845">
      <w:pPr>
        <w:pBdr>
          <w:top w:val="nil"/>
          <w:left w:val="nil"/>
          <w:bottom w:val="nil"/>
          <w:right w:val="nil"/>
          <w:between w:val="nil"/>
        </w:pBdr>
        <w:spacing w:before="180" w:after="180" w:line="480" w:lineRule="auto"/>
        <w:rPr>
          <w:ins w:id="57" w:author="Author" w:date="2019-08-23T13:41:00Z"/>
          <w:rFonts w:ascii="Times New Roman" w:eastAsia="Times New Roman" w:hAnsi="Times New Roman" w:cs="Times New Roman"/>
          <w:color w:val="000000"/>
        </w:rPr>
      </w:pPr>
      <w:r>
        <w:rPr>
          <w:rFonts w:ascii="Times New Roman" w:eastAsia="Times New Roman" w:hAnsi="Times New Roman" w:cs="Times New Roman"/>
          <w:color w:val="000000"/>
        </w:rPr>
        <w:t xml:space="preserve">For this study, we hypothesized that </w:t>
      </w:r>
      <w:r>
        <w:rPr>
          <w:rFonts w:ascii="Times New Roman" w:eastAsia="Times New Roman" w:hAnsi="Times New Roman" w:cs="Times New Roman"/>
        </w:rPr>
        <w:t xml:space="preserve">the presence of sediment organic matter from a eutrophic pond (i.e., partially labile autochthonous organic matter) would alter the decomposition of </w:t>
      </w:r>
      <w:r>
        <w:rPr>
          <w:rFonts w:ascii="Times New Roman" w:eastAsia="Times New Roman" w:hAnsi="Times New Roman" w:cs="Times New Roman"/>
          <w:color w:val="000000"/>
        </w:rPr>
        <w:t xml:space="preserve">leaf litter subsidies (i.e., refractory, allochthonous organic matter). We tested this hypothesis using a microcosm system where we were </w:t>
      </w:r>
      <w:r>
        <w:rPr>
          <w:rFonts w:ascii="Times New Roman" w:eastAsia="Times New Roman" w:hAnsi="Times New Roman" w:cs="Times New Roman"/>
        </w:rPr>
        <w:t>measured</w:t>
      </w:r>
      <w:r>
        <w:rPr>
          <w:rFonts w:ascii="Times New Roman" w:eastAsia="Times New Roman" w:hAnsi="Times New Roman" w:cs="Times New Roman"/>
          <w:color w:val="000000"/>
        </w:rPr>
        <w:t xml:space="preserve"> </w:t>
      </w:r>
      <w:r>
        <w:rPr>
          <w:rFonts w:ascii="Times New Roman" w:eastAsia="Times New Roman" w:hAnsi="Times New Roman" w:cs="Times New Roman"/>
        </w:rPr>
        <w:t>the</w:t>
      </w:r>
      <w:r>
        <w:rPr>
          <w:rFonts w:ascii="Times New Roman" w:eastAsia="Times New Roman" w:hAnsi="Times New Roman" w:cs="Times New Roman"/>
          <w:color w:val="000000"/>
        </w:rPr>
        <w:t xml:space="preserve"> decomposition of leaf discs in contact with sediments</w:t>
      </w:r>
      <w:r>
        <w:rPr>
          <w:rFonts w:ascii="Times New Roman" w:eastAsia="Times New Roman" w:hAnsi="Times New Roman" w:cs="Times New Roman"/>
        </w:rPr>
        <w:t xml:space="preserve"> (and the labile organic matter pool),</w:t>
      </w:r>
      <w:r>
        <w:rPr>
          <w:rFonts w:ascii="Times New Roman" w:eastAsia="Times New Roman" w:hAnsi="Times New Roman" w:cs="Times New Roman"/>
          <w:color w:val="000000"/>
        </w:rPr>
        <w:t xml:space="preserve"> and separated from sediments.  Leaf decomposition was measured as ash-free-dry-mass loss, change in leaf toughness, and change in C mass for leaves. To evaluate the role of fungal colonization on differences in litter decomposition rate, we also measured ergosterol mass on the leaves, following the incubation.</w:t>
      </w:r>
    </w:p>
    <w:p w14:paraId="460B363F" w14:textId="77777777" w:rsidR="00934D17" w:rsidRDefault="00934D17">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14:paraId="372CE5A8"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Materials and Methods</w:t>
      </w:r>
    </w:p>
    <w:p w14:paraId="5073358C"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Experiment Set–up</w:t>
      </w:r>
    </w:p>
    <w:p w14:paraId="6EDA1BB1" w14:textId="50D5C80F"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The effect of sediment contact on the rate of leaf decomposition was tested in microcosms made from 250 ml (13 cm tall X 5 cm diameter) wide–mouth glass jars. We added known amounts of sediments and water to the jars from Lancer Park Pond (</w:t>
      </w:r>
      <w:r>
        <w:rPr>
          <w:rFonts w:ascii="Times New Roman" w:eastAsia="Times New Roman" w:hAnsi="Times New Roman" w:cs="Times New Roman"/>
        </w:rPr>
        <w:t>37.3062 N, -78.4043 W)</w:t>
      </w:r>
      <w:r>
        <w:rPr>
          <w:rFonts w:ascii="Times New Roman" w:eastAsia="Times New Roman" w:hAnsi="Times New Roman" w:cs="Times New Roman"/>
          <w:color w:val="000000"/>
        </w:rPr>
        <w:t xml:space="preserve">, a 0.1 ha eutrophic, constructed pond with a 1.5 m maximum depth. The sediments were collected from the pond on January 29, 2016 with an Ekman dredge at 2 different locations approximately 20 m from the shore. The collected sediments were homogenized and passed through a 250 </w:t>
      </w:r>
      <m:oMath>
        <m:r>
          <w:rPr>
            <w:rFonts w:ascii="Cambria Math" w:hAnsi="Cambria Math"/>
          </w:rPr>
          <m:t>μ</m:t>
        </m:r>
      </m:oMath>
      <w:r>
        <w:rPr>
          <w:rFonts w:ascii="Times New Roman" w:eastAsia="Times New Roman" w:hAnsi="Times New Roman" w:cs="Times New Roman"/>
          <w:color w:val="000000"/>
        </w:rPr>
        <w:t>m mesh net to remove macroinvertebrates and coarse particulate matter. We added 100 ml of the homogenized sediment slurry to each jar and then filled the remaining volume of the jar with water collected from the surface of the pond.</w:t>
      </w:r>
      <w:del w:id="58" w:author="Author" w:date="2019-08-23T13:48:00Z">
        <w:r w:rsidDel="00D406C5">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We did not measure the pond water nutrient </w:t>
      </w:r>
      <w:r>
        <w:rPr>
          <w:rFonts w:ascii="Times New Roman" w:eastAsia="Times New Roman" w:hAnsi="Times New Roman" w:cs="Times New Roman"/>
        </w:rPr>
        <w:lastRenderedPageBreak/>
        <w:t>concentrations at the time of collection but summertime DIN and DIP concentrations are below 0.1 and 0.01 mg L</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(K. Fortino, unpublished data). </w:t>
      </w:r>
      <w:r>
        <w:rPr>
          <w:rFonts w:ascii="Times New Roman" w:eastAsia="Times New Roman" w:hAnsi="Times New Roman" w:cs="Times New Roman"/>
          <w:color w:val="000000"/>
        </w:rPr>
        <w:t xml:space="preserve">We determined the organic matter content and </w:t>
      </w:r>
      <w:r>
        <w:rPr>
          <w:rFonts w:ascii="Times New Roman" w:eastAsia="Times New Roman" w:hAnsi="Times New Roman" w:cs="Times New Roman"/>
        </w:rPr>
        <w:t xml:space="preserve">ash-free-dry-mass (AFDM) of the sediments </w:t>
      </w:r>
      <w:r>
        <w:rPr>
          <w:rFonts w:ascii="Times New Roman" w:eastAsia="Times New Roman" w:hAnsi="Times New Roman" w:cs="Times New Roman"/>
          <w:color w:val="000000"/>
        </w:rPr>
        <w:t>with 3, 10 ml samples o</w:t>
      </w:r>
      <w:r>
        <w:rPr>
          <w:rFonts w:ascii="Times New Roman" w:eastAsia="Times New Roman" w:hAnsi="Times New Roman" w:cs="Times New Roman"/>
        </w:rPr>
        <w:t>f this sediment and water mixture. The samples were</w:t>
      </w:r>
      <w:r>
        <w:rPr>
          <w:rFonts w:ascii="Times New Roman" w:eastAsia="Times New Roman" w:hAnsi="Times New Roman" w:cs="Times New Roman"/>
          <w:color w:val="000000"/>
        </w:rPr>
        <w:t xml:space="preserve">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w:t>
      </w:r>
      <w:ins w:id="59" w:author="Author" w:date="2019-08-23T13:49:00Z">
        <w:r w:rsidR="00D406C5">
          <w:rPr>
            <w:rFonts w:ascii="Times New Roman" w:eastAsia="Times New Roman" w:hAnsi="Times New Roman" w:cs="Times New Roman"/>
            <w:color w:val="000000"/>
          </w:rPr>
          <w:t xml:space="preserve">C </w:t>
        </w:r>
      </w:ins>
      <w:r>
        <w:rPr>
          <w:rFonts w:ascii="Times New Roman" w:eastAsia="Times New Roman" w:hAnsi="Times New Roman" w:cs="Times New Roman"/>
          <w:color w:val="000000"/>
        </w:rPr>
        <w:t>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w:t>
      </w:r>
      <w:ins w:id="60" w:author="Author" w:date="2019-08-23T13:49:00Z">
        <w:r w:rsidR="00D406C5">
          <w:rPr>
            <w:rFonts w:ascii="Times New Roman" w:eastAsia="Times New Roman" w:hAnsi="Times New Roman" w:cs="Times New Roman"/>
            <w:color w:val="000000"/>
          </w:rPr>
          <w:t xml:space="preserve">C </w:t>
        </w:r>
      </w:ins>
      <w:r>
        <w:rPr>
          <w:rFonts w:ascii="Times New Roman" w:eastAsia="Times New Roman" w:hAnsi="Times New Roman" w:cs="Times New Roman"/>
          <w:color w:val="000000"/>
        </w:rPr>
        <w:t>for 5 h to determine loss on ignition (LOI).</w:t>
      </w:r>
    </w:p>
    <w:p w14:paraId="40653B5A" w14:textId="73397C42"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establish a natural sediment and water column environment we allowed the sediments to settle in the dark at room temperature over a 15</w:t>
      </w:r>
      <w:ins w:id="61" w:author="Author" w:date="2019-08-23T13:49:00Z">
        <w:r w:rsidR="00D406C5">
          <w:rPr>
            <w:rFonts w:ascii="Times New Roman" w:eastAsia="Times New Roman" w:hAnsi="Times New Roman" w:cs="Times New Roman"/>
            <w:color w:val="000000"/>
          </w:rPr>
          <w:t>-</w:t>
        </w:r>
      </w:ins>
      <w:del w:id="62" w:author="Author" w:date="2019-08-23T13:49:00Z">
        <w:r w:rsidDel="00D406C5">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day period. During this time the overlying water was replaced twice by siphoning out the existing water and gently adding new water, taking care not to disturb the sediments. We replace</w:t>
      </w:r>
      <w:ins w:id="63" w:author="Author" w:date="2019-08-24T06:51:00Z">
        <w:r w:rsidR="00301DCE">
          <w:rPr>
            <w:rFonts w:ascii="Times New Roman" w:eastAsia="Times New Roman" w:hAnsi="Times New Roman" w:cs="Times New Roman"/>
            <w:color w:val="000000"/>
          </w:rPr>
          <w:t>d</w:t>
        </w:r>
      </w:ins>
      <w:r>
        <w:rPr>
          <w:rFonts w:ascii="Times New Roman" w:eastAsia="Times New Roman" w:hAnsi="Times New Roman" w:cs="Times New Roman"/>
          <w:color w:val="000000"/>
        </w:rPr>
        <w:t xml:space="preserve"> the overlying water on February 2, 2016 and February 5, 2016 with water that had been collected from the pond on January 29, 2016 and February 4, 2016, respectively. All pond water that was used for these replacement</w:t>
      </w:r>
      <w:r w:rsidR="00342979">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to replace evaporative losses during the incubation was stored in the dark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w:t>
      </w:r>
    </w:p>
    <w:p w14:paraId="06A2D4D3" w14:textId="5462AB69"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 prepare the leaf litter for the </w:t>
      </w:r>
      <w:commentRangeStart w:id="64"/>
      <w:commentRangeStart w:id="65"/>
      <w:del w:id="66" w:author="Author" w:date="2019-08-24T06:55:00Z">
        <w:r w:rsidDel="00301DCE">
          <w:rPr>
            <w:rFonts w:ascii="Times New Roman" w:eastAsia="Times New Roman" w:hAnsi="Times New Roman" w:cs="Times New Roman"/>
            <w:color w:val="000000"/>
          </w:rPr>
          <w:delText>mesocosms</w:delText>
        </w:r>
        <w:commentRangeEnd w:id="64"/>
        <w:r w:rsidR="00301DCE" w:rsidDel="00301DCE">
          <w:rPr>
            <w:rStyle w:val="CommentReference"/>
          </w:rPr>
          <w:commentReference w:id="64"/>
        </w:r>
      </w:del>
      <w:ins w:id="67" w:author="Author" w:date="2019-08-24T06:55:00Z">
        <w:r w:rsidR="00301DCE">
          <w:rPr>
            <w:rFonts w:ascii="Times New Roman" w:eastAsia="Times New Roman" w:hAnsi="Times New Roman" w:cs="Times New Roman"/>
            <w:color w:val="000000"/>
          </w:rPr>
          <w:t>microcosms</w:t>
        </w:r>
        <w:commentRangeEnd w:id="65"/>
        <w:r w:rsidR="00301DCE">
          <w:rPr>
            <w:rStyle w:val="CommentReference"/>
          </w:rPr>
          <w:commentReference w:id="65"/>
        </w:r>
      </w:ins>
      <w:r>
        <w:rPr>
          <w:rFonts w:ascii="Times New Roman" w:eastAsia="Times New Roman" w:hAnsi="Times New Roman" w:cs="Times New Roman"/>
          <w:color w:val="000000"/>
        </w:rPr>
        <w:t>, we soaked 35 air dried senescent tulip poplar (</w:t>
      </w:r>
      <w:r>
        <w:rPr>
          <w:rFonts w:ascii="Times New Roman" w:eastAsia="Times New Roman" w:hAnsi="Times New Roman" w:cs="Times New Roman"/>
          <w:i/>
        </w:rPr>
        <w:t>Liriodendron tulipifera</w:t>
      </w:r>
      <w:r>
        <w:rPr>
          <w:rFonts w:ascii="Times New Roman" w:eastAsia="Times New Roman" w:hAnsi="Times New Roman" w:cs="Times New Roman"/>
          <w:color w:val="000000"/>
        </w:rPr>
        <w:t>) leaves (collected in the fall of 2013) in 10 L of deionized water for 5 days to remove any immediately soluble organic matter. We then cut 13.5 mm diameter leaf discs from the leaves with a # 7 cork borer. These leaf discs were then soaked in deionized water for 2 days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to insure they would sink when added to the microcosms.</w:t>
      </w:r>
    </w:p>
    <w:p w14:paraId="2FCB500F"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On February 12, 2016 we added 10 randomly chosen leaf discs to each microcosm. These leaf discs sunk to the bottom of microcosm and were in contact with the sediments for the duration of the incubation. Another 10 randomly chosen leaf discs were added to each microcosm on top of a 2.0 cm X 3.5 cm shelf made out of 0.5 cm mesh steel hardware cloth. These shelves were held 4 cm off of the sediment surface by 2 extensions of the hardware cloth shelf that were bent downward to form legs. An additional 9 replicates of 10 leaf discs were randomly selected and </w:t>
      </w:r>
      <w:r>
        <w:rPr>
          <w:rFonts w:ascii="Times New Roman" w:eastAsia="Times New Roman" w:hAnsi="Times New Roman" w:cs="Times New Roman"/>
          <w:color w:val="000000"/>
        </w:rPr>
        <w:lastRenderedPageBreak/>
        <w:t>each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48 h and then ashed at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5 h to determine the initial leaf organic matter content via loss on ignition.</w:t>
      </w:r>
    </w:p>
    <w:p w14:paraId="25CB2C23" w14:textId="77777777" w:rsidR="00101BAB" w:rsidRDefault="006C7845">
      <w:pPr>
        <w:pBdr>
          <w:top w:val="nil"/>
          <w:left w:val="nil"/>
          <w:bottom w:val="nil"/>
          <w:right w:val="nil"/>
          <w:between w:val="nil"/>
        </w:pBdr>
        <w:spacing w:before="180" w:after="180" w:line="480" w:lineRule="auto"/>
        <w:rPr>
          <w:ins w:id="68" w:author="Author" w:date="2019-08-23T13:59:00Z"/>
          <w:rFonts w:ascii="Times New Roman" w:eastAsia="Times New Roman" w:hAnsi="Times New Roman" w:cs="Times New Roman"/>
          <w:color w:val="000000"/>
        </w:rPr>
      </w:pPr>
      <w:r>
        <w:rPr>
          <w:rFonts w:ascii="Times New Roman" w:eastAsia="Times New Roman" w:hAnsi="Times New Roman" w:cs="Times New Roman"/>
          <w:color w:val="000000"/>
        </w:rPr>
        <w:t>Leaf samples for initial percent C and N were prepared by cutting 40, 10 mm leaf discs from the same tulip poplar litter that was used for the microcosm additions. Prior to cutting the leaf discs the litter was soaked for 72 h in deionized water in the dark at room temperature. The leaf discs were randomly divided into 2 samples of 20 discs each and then analyzed for C and N as described below.</w:t>
      </w:r>
    </w:p>
    <w:p w14:paraId="7BABC7D7" w14:textId="77777777" w:rsidR="007F6D0D" w:rsidRDefault="007F6D0D">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14:paraId="7E6908A3" w14:textId="4D295363" w:rsidR="00101BAB" w:rsidRDefault="006C7845">
      <w:pPr>
        <w:spacing w:line="480" w:lineRule="auto"/>
        <w:rPr>
          <w:rFonts w:ascii="Times New Roman" w:eastAsia="Times New Roman" w:hAnsi="Times New Roman" w:cs="Times New Roman"/>
          <w:b/>
        </w:rPr>
      </w:pPr>
      <w:del w:id="69" w:author="Author" w:date="2019-08-23T14:00:00Z">
        <w:r w:rsidDel="007F6D0D">
          <w:rPr>
            <w:rFonts w:ascii="Times New Roman" w:eastAsia="Times New Roman" w:hAnsi="Times New Roman" w:cs="Times New Roman"/>
            <w:b/>
          </w:rPr>
          <w:delText xml:space="preserve">Experiment </w:delText>
        </w:r>
      </w:del>
      <w:ins w:id="70" w:author="Author" w:date="2019-08-23T14:00:00Z">
        <w:r w:rsidR="007F6D0D">
          <w:rPr>
            <w:rFonts w:ascii="Times New Roman" w:eastAsia="Times New Roman" w:hAnsi="Times New Roman" w:cs="Times New Roman"/>
            <w:b/>
          </w:rPr>
          <w:t>Leaf b</w:t>
        </w:r>
      </w:ins>
      <w:del w:id="71" w:author="Author" w:date="2019-08-23T14:00:00Z">
        <w:r w:rsidDel="007F6D0D">
          <w:rPr>
            <w:rFonts w:ascii="Times New Roman" w:eastAsia="Times New Roman" w:hAnsi="Times New Roman" w:cs="Times New Roman"/>
            <w:b/>
          </w:rPr>
          <w:delText>B</w:delText>
        </w:r>
      </w:del>
      <w:r>
        <w:rPr>
          <w:rFonts w:ascii="Times New Roman" w:eastAsia="Times New Roman" w:hAnsi="Times New Roman" w:cs="Times New Roman"/>
          <w:b/>
        </w:rPr>
        <w:t xml:space="preserve">reak–down and </w:t>
      </w:r>
      <w:ins w:id="72" w:author="Author" w:date="2019-08-23T14:00:00Z">
        <w:r w:rsidR="007F6D0D">
          <w:rPr>
            <w:rFonts w:ascii="Times New Roman" w:eastAsia="Times New Roman" w:hAnsi="Times New Roman" w:cs="Times New Roman"/>
            <w:b/>
          </w:rPr>
          <w:t>s</w:t>
        </w:r>
      </w:ins>
      <w:del w:id="73" w:author="Author" w:date="2019-08-23T14:00:00Z">
        <w:r w:rsidDel="007F6D0D">
          <w:rPr>
            <w:rFonts w:ascii="Times New Roman" w:eastAsia="Times New Roman" w:hAnsi="Times New Roman" w:cs="Times New Roman"/>
            <w:b/>
          </w:rPr>
          <w:delText>S</w:delText>
        </w:r>
      </w:del>
      <w:r>
        <w:rPr>
          <w:rFonts w:ascii="Times New Roman" w:eastAsia="Times New Roman" w:hAnsi="Times New Roman" w:cs="Times New Roman"/>
          <w:b/>
        </w:rPr>
        <w:t>ampling</w:t>
      </w:r>
    </w:p>
    <w:p w14:paraId="1E7D51D3" w14:textId="77777777" w:rsidR="00101BAB" w:rsidRDefault="006C7845">
      <w:pPr>
        <w:pBdr>
          <w:top w:val="nil"/>
          <w:left w:val="nil"/>
          <w:bottom w:val="nil"/>
          <w:right w:val="nil"/>
          <w:between w:val="nil"/>
        </w:pBdr>
        <w:spacing w:before="180" w:after="180" w:line="480" w:lineRule="auto"/>
        <w:rPr>
          <w:ins w:id="74" w:author="Author" w:date="2019-08-23T13:59:00Z"/>
          <w:rFonts w:ascii="Times New Roman" w:eastAsia="Times New Roman" w:hAnsi="Times New Roman" w:cs="Times New Roman"/>
          <w:color w:val="000000"/>
        </w:rPr>
      </w:pPr>
      <w:r>
        <w:rPr>
          <w:rFonts w:ascii="Times New Roman" w:eastAsia="Times New Roman" w:hAnsi="Times New Roman" w:cs="Times New Roman"/>
          <w:color w:val="000000"/>
        </w:rPr>
        <w:t>The microcosms were incubated for 130 days in the dark at room temperature. Volume lost to evaporation was replaced approximately weekly using pond water that was collected on February 10 2016 and stored at 4</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At the conclusion of the incubation the overlying water was siphoned out of each microcosm and we collected the following samples from both the leaves in contact with the sediments and on the shelf: two discs were preserved in 10 ml of HPLC-grade methanol and stored in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ergosterol analysis, three discs were gently dried with a paper towel and used to determine leaf toughness and afterward, C:N. The remaining 5 leaf discs were dried and ashed as described above to determine AFDM via </w:t>
      </w:r>
      <w:r>
        <w:rPr>
          <w:rFonts w:ascii="Times New Roman" w:eastAsia="Times New Roman" w:hAnsi="Times New Roman" w:cs="Times New Roman"/>
        </w:rPr>
        <w:t>LOI</w:t>
      </w:r>
      <w:r>
        <w:rPr>
          <w:rFonts w:ascii="Times New Roman" w:eastAsia="Times New Roman" w:hAnsi="Times New Roman" w:cs="Times New Roman"/>
          <w:color w:val="000000"/>
        </w:rPr>
        <w:t>. All of the leaf discs except those used to measure ergosterol were gently rinsed with deionized water before processing further.</w:t>
      </w:r>
    </w:p>
    <w:p w14:paraId="089FCAC8" w14:textId="77777777" w:rsidR="007F6D0D" w:rsidRDefault="007F6D0D">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14:paraId="48B8C1D3" w14:textId="0CB45EE8" w:rsidR="00101BAB" w:rsidRDefault="006C7845">
      <w:pPr>
        <w:spacing w:line="480" w:lineRule="auto"/>
        <w:rPr>
          <w:rFonts w:ascii="Times New Roman" w:eastAsia="Times New Roman" w:hAnsi="Times New Roman" w:cs="Times New Roman"/>
          <w:b/>
        </w:rPr>
      </w:pPr>
      <w:del w:id="75" w:author="Author" w:date="2019-08-23T14:03:00Z">
        <w:r w:rsidDel="00067B9F">
          <w:rPr>
            <w:rFonts w:ascii="Times New Roman" w:eastAsia="Times New Roman" w:hAnsi="Times New Roman" w:cs="Times New Roman"/>
            <w:b/>
          </w:rPr>
          <w:delText xml:space="preserve">Lab </w:delText>
        </w:r>
      </w:del>
      <w:del w:id="76" w:author="Author" w:date="2019-08-23T14:00:00Z">
        <w:r w:rsidDel="007F6D0D">
          <w:rPr>
            <w:rFonts w:ascii="Times New Roman" w:eastAsia="Times New Roman" w:hAnsi="Times New Roman" w:cs="Times New Roman"/>
            <w:b/>
          </w:rPr>
          <w:delText>A</w:delText>
        </w:r>
      </w:del>
      <w:del w:id="77" w:author="Author" w:date="2019-08-23T14:03:00Z">
        <w:r w:rsidDel="00067B9F">
          <w:rPr>
            <w:rFonts w:ascii="Times New Roman" w:eastAsia="Times New Roman" w:hAnsi="Times New Roman" w:cs="Times New Roman"/>
            <w:b/>
          </w:rPr>
          <w:delText>nalysis</w:delText>
        </w:r>
      </w:del>
      <w:ins w:id="78" w:author="Author" w:date="2019-08-23T14:03:00Z">
        <w:r w:rsidR="00067B9F">
          <w:rPr>
            <w:rFonts w:ascii="Times New Roman" w:eastAsia="Times New Roman" w:hAnsi="Times New Roman" w:cs="Times New Roman"/>
            <w:b/>
          </w:rPr>
          <w:t>Ergosterol content and C:N ratio</w:t>
        </w:r>
      </w:ins>
    </w:p>
    <w:p w14:paraId="72F0A200" w14:textId="29D4729D"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ergosterol content of the leaf discs was determined by first saponifying the samples at 80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C for 30 minutes in 10 ml of 8 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potassium hydroxide in methanol. Following this, the samples were allowed to cool and 3 ml of deionized water was added to each sample. The samples were then rinsed 3 times with 10 ml of pentane followed by 30 seconds of vortexing. Following each rinse</w:t>
      </w:r>
      <w:ins w:id="79" w:author="Author" w:date="2019-08-23T13:58:00Z">
        <w:r w:rsidR="007F6D0D">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the pentane layer was removed and evaporated under N</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Once all the pentane had been evaporated, the pellet was resuspended in 1 ml of methanol and ergosterol mass was determined using a Shimadzu 10VP HPLC equipped with a Whatman Partisphere C18 reverse-phase column set at 40 degrees C. The UV detector was set to 282 nm and a 100% methanol flow at 1 mL per minute.</w:t>
      </w:r>
    </w:p>
    <w:p w14:paraId="1483DEDA" w14:textId="0B00615A" w:rsidR="00101BAB" w:rsidRDefault="006C7845">
      <w:pPr>
        <w:pBdr>
          <w:top w:val="nil"/>
          <w:left w:val="nil"/>
          <w:bottom w:val="nil"/>
          <w:right w:val="nil"/>
          <w:between w:val="nil"/>
        </w:pBdr>
        <w:spacing w:before="180" w:after="180" w:line="480" w:lineRule="auto"/>
        <w:rPr>
          <w:ins w:id="80" w:author="Author" w:date="2019-08-23T14:00:00Z"/>
          <w:rFonts w:ascii="Times New Roman" w:eastAsia="Times New Roman" w:hAnsi="Times New Roman" w:cs="Times New Roman"/>
          <w:color w:val="000000"/>
        </w:rPr>
      </w:pPr>
      <w:r>
        <w:rPr>
          <w:rFonts w:ascii="Times New Roman" w:eastAsia="Times New Roman" w:hAnsi="Times New Roman" w:cs="Times New Roman"/>
          <w:color w:val="000000"/>
        </w:rPr>
        <w:t xml:space="preserve">Leaf toughness was determined with a penetrometer (Graça and Zimmer, </w:t>
      </w:r>
      <w:r>
        <w:rPr>
          <w:rFonts w:ascii="Times New Roman" w:eastAsia="Times New Roman" w:hAnsi="Times New Roman" w:cs="Times New Roman"/>
        </w:rPr>
        <w:t>2005</w:t>
      </w:r>
      <w:r>
        <w:rPr>
          <w:rFonts w:ascii="Times New Roman" w:eastAsia="Times New Roman" w:hAnsi="Times New Roman" w:cs="Times New Roman"/>
          <w:color w:val="000000"/>
        </w:rPr>
        <w:t xml:space="preserve">) that used a </w:t>
      </w:r>
      <w:r>
        <w:rPr>
          <w:rFonts w:ascii="Times New Roman" w:eastAsia="Times New Roman" w:hAnsi="Times New Roman" w:cs="Times New Roman"/>
        </w:rPr>
        <w:t>2 mm</w:t>
      </w:r>
      <w:r>
        <w:rPr>
          <w:rFonts w:ascii="Times New Roman" w:eastAsia="Times New Roman" w:hAnsi="Times New Roman" w:cs="Times New Roman"/>
          <w:color w:val="000000"/>
        </w:rPr>
        <w:t xml:space="preserve"> diameter cylindrical punch attached below a reservoir. Each leaf disc was placed under the punch and water was slowly added to the reservoir until the punch penetrated the leaf disc. After being used in the penetrometer, each leaf disc was dried at 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 </w:t>
      </w:r>
      <w:ins w:id="81" w:author="Author" w:date="2019-08-23T13:58:00Z">
        <w:r w:rsidR="007F6D0D">
          <w:rPr>
            <w:rFonts w:ascii="Times New Roman" w:eastAsia="Times New Roman" w:hAnsi="Times New Roman" w:cs="Times New Roman"/>
            <w:color w:val="000000"/>
          </w:rPr>
          <w:t>C</w:t>
        </w:r>
      </w:ins>
      <w:ins w:id="82" w:author="Author" w:date="2019-08-23T13:59:00Z">
        <w:r w:rsidR="007F6D0D">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for 48 hours and ground using a stainless steel spatula. Carbon and nitrogen content (as percent) were then measured on the ground leaf material using a Costech C-H-N Combustion Analyzer. Samples were acidified in HCl vapors for 24 hours prior to analysis to remove inorganic carbon. Sample C:N was determined as the molar ratio of C and N in the sample.</w:t>
      </w:r>
    </w:p>
    <w:p w14:paraId="4B634126" w14:textId="77777777" w:rsidR="00067B9F" w:rsidRDefault="00067B9F">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14:paraId="2209069F" w14:textId="5BA088FF"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Calculations and </w:t>
      </w:r>
      <w:ins w:id="83" w:author="Author" w:date="2019-08-23T14:01:00Z">
        <w:r w:rsidR="00067B9F">
          <w:rPr>
            <w:rFonts w:ascii="Times New Roman" w:eastAsia="Times New Roman" w:hAnsi="Times New Roman" w:cs="Times New Roman"/>
            <w:b/>
          </w:rPr>
          <w:t>s</w:t>
        </w:r>
      </w:ins>
      <w:del w:id="84" w:author="Author" w:date="2019-08-23T14:01:00Z">
        <w:r w:rsidDel="00067B9F">
          <w:rPr>
            <w:rFonts w:ascii="Times New Roman" w:eastAsia="Times New Roman" w:hAnsi="Times New Roman" w:cs="Times New Roman"/>
            <w:b/>
          </w:rPr>
          <w:delText>S</w:delText>
        </w:r>
      </w:del>
      <w:r>
        <w:rPr>
          <w:rFonts w:ascii="Times New Roman" w:eastAsia="Times New Roman" w:hAnsi="Times New Roman" w:cs="Times New Roman"/>
          <w:b/>
        </w:rPr>
        <w:t xml:space="preserve">tatistical </w:t>
      </w:r>
      <w:ins w:id="85" w:author="Author" w:date="2019-08-23T14:01:00Z">
        <w:r w:rsidR="00067B9F">
          <w:rPr>
            <w:rFonts w:ascii="Times New Roman" w:eastAsia="Times New Roman" w:hAnsi="Times New Roman" w:cs="Times New Roman"/>
            <w:b/>
          </w:rPr>
          <w:t>a</w:t>
        </w:r>
      </w:ins>
      <w:del w:id="86" w:author="Author" w:date="2019-08-23T14:01:00Z">
        <w:r w:rsidDel="00067B9F">
          <w:rPr>
            <w:rFonts w:ascii="Times New Roman" w:eastAsia="Times New Roman" w:hAnsi="Times New Roman" w:cs="Times New Roman"/>
            <w:b/>
          </w:rPr>
          <w:delText>A</w:delText>
        </w:r>
      </w:del>
      <w:r>
        <w:rPr>
          <w:rFonts w:ascii="Times New Roman" w:eastAsia="Times New Roman" w:hAnsi="Times New Roman" w:cs="Times New Roman"/>
          <w:b/>
        </w:rPr>
        <w:t>nalysis</w:t>
      </w:r>
    </w:p>
    <w:p w14:paraId="4F4FC8CB" w14:textId="67587DED"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AFDM of the leaf discs was calculated as LOI after ashing </w:t>
      </w:r>
      <w:r>
        <w:rPr>
          <w:rFonts w:ascii="Times New Roman" w:eastAsia="Times New Roman" w:hAnsi="Times New Roman" w:cs="Times New Roman"/>
        </w:rPr>
        <w:t>at 550</w:t>
      </w:r>
      <w:del w:id="87" w:author="Author" w:date="2019-08-23T14:01:00Z">
        <w:r w:rsidDel="00067B9F">
          <w:rPr>
            <w:rFonts w:ascii="Times New Roman" w:eastAsia="Times New Roman" w:hAnsi="Times New Roman" w:cs="Times New Roman"/>
          </w:rPr>
          <w:delText xml:space="preserve"> </w:delText>
        </w:r>
      </w:del>
      <w:r>
        <w:rPr>
          <w:rFonts w:ascii="Times New Roman" w:eastAsia="Times New Roman" w:hAnsi="Times New Roman" w:cs="Times New Roman"/>
          <w:vertAlign w:val="superscript"/>
        </w:rPr>
        <w:t>o</w:t>
      </w:r>
      <w:del w:id="88" w:author="Author" w:date="2019-08-23T14:01:00Z">
        <w:r w:rsidDel="00067B9F">
          <w:rPr>
            <w:rFonts w:ascii="Times New Roman" w:eastAsia="Times New Roman" w:hAnsi="Times New Roman" w:cs="Times New Roman"/>
          </w:rPr>
          <w:delText>C</w:delText>
        </w:r>
      </w:del>
      <w:ins w:id="89" w:author="Author" w:date="2019-08-23T14:01:00Z">
        <w:r w:rsidR="00067B9F">
          <w:rPr>
            <w:rFonts w:ascii="Times New Roman" w:eastAsia="Times New Roman" w:hAnsi="Times New Roman" w:cs="Times New Roman"/>
          </w:rPr>
          <w:t xml:space="preserve"> C</w:t>
        </w:r>
      </w:ins>
      <w:r>
        <w:rPr>
          <w:rFonts w:ascii="Times New Roman" w:eastAsia="Times New Roman" w:hAnsi="Times New Roman" w:cs="Times New Roman"/>
          <w:color w:val="000000"/>
        </w:rPr>
        <w:t xml:space="preserve">. The AFDM of a single leaf disc was estimated as the AFDM of the total sample divided by the number of leaf discs in the sample. Leaf mass loss was calculated as the difference between the estimated initial AFDM </w:t>
      </w:r>
      <w:r>
        <w:rPr>
          <w:rFonts w:ascii="Times New Roman" w:eastAsia="Times New Roman" w:hAnsi="Times New Roman" w:cs="Times New Roman"/>
          <w:color w:val="000000"/>
        </w:rPr>
        <w:lastRenderedPageBreak/>
        <w:t xml:space="preserve">mass of a single leaf disc prior to the incubation and the estimated final AFDM mass of a single leaf disc from each position after the incubation. </w:t>
      </w:r>
    </w:p>
    <w:p w14:paraId="42D6F514"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3 leaf discs were subsampled to measure toughness from each position in each bottle, we averaged the mass required to puncture each of these leaf discs to get a single mass for each bottle. This average mass was used as the </w:t>
      </w:r>
      <w:r>
        <w:rPr>
          <w:rFonts w:ascii="Times New Roman" w:eastAsia="Times New Roman" w:hAnsi="Times New Roman" w:cs="Times New Roman"/>
        </w:rPr>
        <w:t>measure</w:t>
      </w:r>
      <w:r>
        <w:rPr>
          <w:rFonts w:ascii="Times New Roman" w:eastAsia="Times New Roman" w:hAnsi="Times New Roman" w:cs="Times New Roman"/>
          <w:color w:val="000000"/>
        </w:rPr>
        <w:t xml:space="preserve"> of leaf toughness in the analysis.</w:t>
      </w:r>
    </w:p>
    <w:p w14:paraId="4B84D83B"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be able to compare our results to other studies that measured priming using different methods, we estimated the priming effect as a percentage of the amount of leaf decomposition based on either the toughness or the C mass loss of the leaf discs not in contact with the sediments (Bengtsson</w:t>
      </w:r>
      <w:r>
        <w:rPr>
          <w:rFonts w:ascii="Times New Roman" w:eastAsia="Times New Roman" w:hAnsi="Times New Roman" w:cs="Times New Roman"/>
        </w:rPr>
        <w:t xml:space="preserve"> et al. </w:t>
      </w:r>
      <w:r>
        <w:rPr>
          <w:rFonts w:ascii="Times New Roman" w:eastAsia="Times New Roman" w:hAnsi="Times New Roman" w:cs="Times New Roman"/>
          <w:color w:val="000000"/>
        </w:rPr>
        <w:t xml:space="preserve">2018). We calculated the priming effect </w:t>
      </w:r>
      <w:r w:rsidR="00BA5B21">
        <w:rPr>
          <w:rFonts w:ascii="Times New Roman" w:eastAsia="Times New Roman" w:hAnsi="Times New Roman" w:cs="Times New Roman"/>
          <w:color w:val="000000"/>
        </w:rPr>
        <w:t>as PE = (R</w:t>
      </w:r>
      <w:r w:rsidR="00BA5B21" w:rsidRPr="00BA5B21">
        <w:rPr>
          <w:rFonts w:ascii="Times New Roman" w:eastAsia="Times New Roman" w:hAnsi="Times New Roman" w:cs="Times New Roman"/>
          <w:color w:val="000000"/>
          <w:vertAlign w:val="subscript"/>
        </w:rPr>
        <w:t>p</w:t>
      </w:r>
      <w:r w:rsidR="00BA5B21">
        <w:rPr>
          <w:rFonts w:ascii="Times New Roman" w:eastAsia="Times New Roman" w:hAnsi="Times New Roman" w:cs="Times New Roman"/>
          <w:color w:val="000000"/>
        </w:rPr>
        <w:t>/R</w:t>
      </w:r>
      <w:r w:rsidR="00BA5B21" w:rsidRPr="00BA5B21">
        <w:rPr>
          <w:rFonts w:ascii="Times New Roman" w:eastAsia="Times New Roman" w:hAnsi="Times New Roman" w:cs="Times New Roman"/>
          <w:color w:val="000000"/>
          <w:vertAlign w:val="subscript"/>
        </w:rPr>
        <w:t>c</w:t>
      </w:r>
      <w:r w:rsidR="00BA5B21">
        <w:rPr>
          <w:rFonts w:ascii="Times New Roman" w:eastAsia="Times New Roman" w:hAnsi="Times New Roman" w:cs="Times New Roman"/>
          <w:color w:val="000000"/>
        </w:rPr>
        <w:t xml:space="preserve">) * 100 </w:t>
      </w:r>
      <w:r>
        <w:rPr>
          <w:rFonts w:ascii="Times New Roman" w:eastAsia="Times New Roman" w:hAnsi="Times New Roman" w:cs="Times New Roman"/>
          <w:color w:val="000000"/>
        </w:rPr>
        <w:t>where</w:t>
      </w:r>
      <w:r w:rsidR="00BA5B21">
        <w:rPr>
          <w:rFonts w:ascii="Times New Roman" w:eastAsia="Times New Roman" w:hAnsi="Times New Roman" w:cs="Times New Roman"/>
          <w:color w:val="000000"/>
        </w:rPr>
        <w:t xml:space="preserve"> PE </w:t>
      </w:r>
      <w:r>
        <w:rPr>
          <w:rFonts w:ascii="Times New Roman" w:eastAsia="Times New Roman" w:hAnsi="Times New Roman" w:cs="Times New Roman"/>
          <w:color w:val="000000"/>
        </w:rPr>
        <w:t>is the priming effect as a percent,</w:t>
      </w:r>
      <w:r w:rsidR="00BA5B21">
        <w:rPr>
          <w:rFonts w:ascii="Times New Roman" w:eastAsia="Times New Roman" w:hAnsi="Times New Roman" w:cs="Times New Roman"/>
          <w:color w:val="000000"/>
        </w:rPr>
        <w:t xml:space="preserve"> R</w:t>
      </w:r>
      <w:r w:rsidR="00BA5B21" w:rsidRPr="00BA5B21">
        <w:rPr>
          <w:rFonts w:ascii="Times New Roman" w:eastAsia="Times New Roman" w:hAnsi="Times New Roman" w:cs="Times New Roman"/>
          <w:color w:val="000000"/>
          <w:vertAlign w:val="subscript"/>
        </w:rPr>
        <w:t>p</w:t>
      </w:r>
      <w:r w:rsidR="00BA5B21">
        <w:rPr>
          <w:rFonts w:ascii="Times New Roman" w:eastAsia="Times New Roman" w:hAnsi="Times New Roman" w:cs="Times New Roman"/>
          <w:color w:val="000000"/>
          <w:vertAlign w:val="subscript"/>
        </w:rPr>
        <w:t xml:space="preserve"> </w:t>
      </w:r>
      <w:r w:rsidR="00BA5B21">
        <w:rPr>
          <w:rFonts w:ascii="Times New Roman" w:eastAsia="Times New Roman" w:hAnsi="Times New Roman" w:cs="Times New Roman"/>
          <w:color w:val="000000"/>
        </w:rPr>
        <w:t xml:space="preserve">is </w:t>
      </w:r>
      <w:r>
        <w:rPr>
          <w:rFonts w:ascii="Times New Roman" w:eastAsia="Times New Roman" w:hAnsi="Times New Roman" w:cs="Times New Roman"/>
          <w:color w:val="000000"/>
        </w:rPr>
        <w:t>the difference between the response of the leaf discs in contact with the sediment</w:t>
      </w:r>
      <w:r w:rsidR="00BA5B21">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and those not in contact with the sediments, and</w:t>
      </w:r>
      <w:r w:rsidR="00BA5B21">
        <w:rPr>
          <w:rFonts w:ascii="Times New Roman" w:eastAsia="Times New Roman" w:hAnsi="Times New Roman" w:cs="Times New Roman"/>
          <w:color w:val="000000"/>
        </w:rPr>
        <w:t xml:space="preserve"> R</w:t>
      </w:r>
      <w:r w:rsidR="00BA5B21">
        <w:rPr>
          <w:rFonts w:ascii="Times New Roman" w:eastAsia="Times New Roman" w:hAnsi="Times New Roman" w:cs="Times New Roman"/>
          <w:color w:val="000000"/>
          <w:vertAlign w:val="subscript"/>
        </w:rPr>
        <w:t xml:space="preserve">c </w:t>
      </w:r>
      <w:r>
        <w:rPr>
          <w:rFonts w:ascii="Times New Roman" w:eastAsia="Times New Roman" w:hAnsi="Times New Roman" w:cs="Times New Roman"/>
          <w:color w:val="000000"/>
        </w:rPr>
        <w:t>is the response of the leaf discs not in contact with the sediments. Since greater decomposition results in a lower measurement value of toughness</w:t>
      </w:r>
      <w:r>
        <w:rPr>
          <w:rFonts w:ascii="Times New Roman" w:eastAsia="Times New Roman" w:hAnsi="Times New Roman" w:cs="Times New Roman"/>
        </w:rPr>
        <w:t xml:space="preserve">, </w:t>
      </w:r>
      <w:r>
        <w:rPr>
          <w:rFonts w:ascii="Times New Roman" w:eastAsia="Times New Roman" w:hAnsi="Times New Roman" w:cs="Times New Roman"/>
          <w:color w:val="000000"/>
        </w:rPr>
        <w:t>the</w:t>
      </w:r>
      <w:r w:rsidR="00BA5B21">
        <w:rPr>
          <w:rFonts w:ascii="Times New Roman" w:eastAsia="Times New Roman" w:hAnsi="Times New Roman" w:cs="Times New Roman"/>
          <w:color w:val="000000"/>
        </w:rPr>
        <w:t xml:space="preserve"> PE</w:t>
      </w:r>
      <w:r>
        <w:rPr>
          <w:rFonts w:ascii="Times New Roman" w:eastAsia="Times New Roman" w:hAnsi="Times New Roman" w:cs="Times New Roman"/>
          <w:color w:val="000000"/>
        </w:rPr>
        <w:t xml:space="preserve"> based on toughness </w:t>
      </w:r>
      <w:r>
        <w:rPr>
          <w:rFonts w:ascii="Times New Roman" w:eastAsia="Times New Roman" w:hAnsi="Times New Roman" w:cs="Times New Roman"/>
        </w:rPr>
        <w:t>would be</w:t>
      </w:r>
      <w:r>
        <w:rPr>
          <w:rFonts w:ascii="Times New Roman" w:eastAsia="Times New Roman" w:hAnsi="Times New Roman" w:cs="Times New Roman"/>
          <w:color w:val="000000"/>
        </w:rPr>
        <w:t xml:space="preserve"> negative when there is positive priming. To make this result consistent with the standards of the literature (i.e., positive </w:t>
      </w:r>
      <w:r w:rsidR="00BA5B21">
        <w:rPr>
          <w:rFonts w:ascii="Times New Roman" w:eastAsia="Times New Roman" w:hAnsi="Times New Roman" w:cs="Times New Roman"/>
          <w:color w:val="000000"/>
        </w:rPr>
        <w:t xml:space="preserve">PE </w:t>
      </w:r>
      <w:r>
        <w:rPr>
          <w:rFonts w:ascii="Times New Roman" w:eastAsia="Times New Roman" w:hAnsi="Times New Roman" w:cs="Times New Roman"/>
          <w:color w:val="000000"/>
        </w:rPr>
        <w:t xml:space="preserve">= positive priming), we </w:t>
      </w:r>
      <w:r w:rsidR="00BA5B21">
        <w:rPr>
          <w:rFonts w:ascii="Times New Roman" w:eastAsia="Times New Roman" w:hAnsi="Times New Roman" w:cs="Times New Roman"/>
          <w:color w:val="000000"/>
        </w:rPr>
        <w:t xml:space="preserve">report PE </w:t>
      </w:r>
      <w:r>
        <w:rPr>
          <w:rFonts w:ascii="Times New Roman" w:eastAsia="Times New Roman" w:hAnsi="Times New Roman" w:cs="Times New Roman"/>
          <w:color w:val="000000"/>
        </w:rPr>
        <w:t>based on toughness with the sign reversed.</w:t>
      </w:r>
    </w:p>
    <w:p w14:paraId="426832B7"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estimate the changes in C and N mass following the incubation, we estimated the C and N mass of a single leaf disc as the estimated AFDM of a single leaf disc (see above) multiplied by the proportion of C or N. To calculate the percent contribution of fungal carbon or nitrogen to the carbon or nitrogen mass of a leaf disc at the end of the incubation, we converted ergoster</w:t>
      </w:r>
      <w:r>
        <w:rPr>
          <w:rFonts w:ascii="Times New Roman" w:eastAsia="Times New Roman" w:hAnsi="Times New Roman" w:cs="Times New Roman"/>
        </w:rPr>
        <w:t>o</w:t>
      </w:r>
      <w:r>
        <w:rPr>
          <w:rFonts w:ascii="Times New Roman" w:eastAsia="Times New Roman" w:hAnsi="Times New Roman" w:cs="Times New Roman"/>
          <w:color w:val="000000"/>
        </w:rPr>
        <w:t xml:space="preserve">l mass to fungal mass assuming that there is 1 mg of fungal dry mass per 5 </w:t>
      </w:r>
      <m:oMath>
        <m:r>
          <w:rPr>
            <w:rFonts w:ascii="Cambria Math" w:hAnsi="Cambria Math"/>
          </w:rPr>
          <m:t>μ</m:t>
        </m:r>
      </m:oMath>
      <w:r>
        <w:rPr>
          <w:rFonts w:ascii="Times New Roman" w:eastAsia="Times New Roman" w:hAnsi="Times New Roman" w:cs="Times New Roman"/>
          <w:color w:val="000000"/>
        </w:rPr>
        <w:t>g of ergosterol (Su</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2015). The carbon and nitrogen mass in the fungal biomass was determined by assuming that 43% and 6.5% of fungal dry mass was carbon and nitrogen, respectively (Findlay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2002). </w:t>
      </w:r>
      <w:r>
        <w:rPr>
          <w:rFonts w:ascii="Times New Roman" w:eastAsia="Times New Roman" w:hAnsi="Times New Roman" w:cs="Times New Roman"/>
          <w:color w:val="000000"/>
        </w:rPr>
        <w:lastRenderedPageBreak/>
        <w:t>The percent contribution of fungal carbon or nitrogen mass to the carbon or nitrogen mass of the leaves following the incubation was calculated as the fungal carbon or nitrogen mass divided by the leaf carbon or nitrogen mass, then multiplied by 100.</w:t>
      </w:r>
    </w:p>
    <w:p w14:paraId="326E63CF"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To assess the degree to which fungal nitrogen immobilization could account for the reduction in leaf C:N following incubation, we first determined the mass of nitrogen that would have been lost from the leaves had the C:N not changed durin</w:t>
      </w:r>
      <w:r>
        <w:rPr>
          <w:rFonts w:ascii="Times New Roman" w:eastAsia="Times New Roman" w:hAnsi="Times New Roman" w:cs="Times New Roman"/>
        </w:rPr>
        <w:t>g the mass loss associated with decomposition</w:t>
      </w:r>
      <w:r>
        <w:rPr>
          <w:rFonts w:ascii="Times New Roman" w:eastAsia="Times New Roman" w:hAnsi="Times New Roman" w:cs="Times New Roman"/>
          <w:color w:val="000000"/>
        </w:rPr>
        <w:t>. In other words, if carbon and nitrogen had been lost from the leaves during decomposition in the same ratio that they were found in the pre-incubation leaf tissue. The estimate of the leaf nitrogen mass following the incubation without immobilization was calculated by dividing the leaf carbon mass following the incubation by the mass-based C:N. The average of this estimated final leaf nitrogen mass was then subtracted from the initial nitrogen mass of the leaves to estimate the total nitrogen mass that was mineralized during decomposition. The proportion of mineralized nitrogen that was potentially immobilized by the fungi was then estimated as the average fungal nitrogen mass divided by the estimate of the total mass of nitrogen mineralized from the leaves.</w:t>
      </w:r>
    </w:p>
    <w:p w14:paraId="4FF7C10F" w14:textId="77777777" w:rsidR="00101BAB" w:rsidRDefault="006C7845">
      <w:pPr>
        <w:pBdr>
          <w:top w:val="nil"/>
          <w:left w:val="nil"/>
          <w:bottom w:val="nil"/>
          <w:right w:val="nil"/>
          <w:between w:val="nil"/>
        </w:pBdr>
        <w:spacing w:before="180" w:after="180" w:line="480" w:lineRule="auto"/>
        <w:rPr>
          <w:ins w:id="90" w:author="Author" w:date="2019-08-23T14:11:00Z"/>
          <w:rFonts w:ascii="Times New Roman" w:eastAsia="Times New Roman" w:hAnsi="Times New Roman" w:cs="Times New Roman"/>
          <w:color w:val="000000"/>
        </w:rPr>
      </w:pPr>
      <w:r>
        <w:rPr>
          <w:rFonts w:ascii="Times New Roman" w:eastAsia="Times New Roman" w:hAnsi="Times New Roman" w:cs="Times New Roman"/>
        </w:rPr>
        <w:t>Since the leaf discs on the shelf (i.e., not in contact with the sediments) and those on the sediments of a single bottle cannot be assumed to be independent, we analyzed the a</w:t>
      </w:r>
      <w:r>
        <w:rPr>
          <w:rFonts w:ascii="Times New Roman" w:eastAsia="Times New Roman" w:hAnsi="Times New Roman" w:cs="Times New Roman"/>
          <w:color w:val="000000"/>
        </w:rPr>
        <w:t>ll differences between leaf discs in contact or not in contact with the sediments</w:t>
      </w:r>
      <w:r>
        <w:rPr>
          <w:rFonts w:ascii="Times New Roman" w:eastAsia="Times New Roman" w:hAnsi="Times New Roman" w:cs="Times New Roman"/>
        </w:rPr>
        <w:t xml:space="preserve"> by calculating the difference in estimated mass loss (based on AFDM, C mass, or, N mass) of a single leaf disc on the shelf from the estimated mass loss of a single leaf on the sediments</w:t>
      </w:r>
      <w:r>
        <w:rPr>
          <w:rFonts w:ascii="Times New Roman" w:eastAsia="Times New Roman" w:hAnsi="Times New Roman" w:cs="Times New Roman"/>
          <w:color w:val="000000"/>
        </w:rPr>
        <w:t>.</w:t>
      </w:r>
      <w:del w:id="91" w:author="Author" w:date="2019-08-24T06:58:00Z">
        <w:r w:rsidDel="00F353EC">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 xml:space="preserve"> We then used a</w:t>
      </w:r>
      <w:r>
        <w:rPr>
          <w:rFonts w:ascii="Times New Roman" w:eastAsia="Times New Roman" w:hAnsi="Times New Roman" w:cs="Times New Roman"/>
        </w:rPr>
        <w:t xml:space="preserve"> one sample t-test to determine if the difference in mass loss was significantly different from 0.</w:t>
      </w:r>
      <w:r>
        <w:rPr>
          <w:rFonts w:ascii="Times New Roman" w:eastAsia="Times New Roman" w:hAnsi="Times New Roman" w:cs="Times New Roman"/>
          <w:color w:val="000000"/>
        </w:rPr>
        <w:t xml:space="preserve"> All calculation and statistical analysis was performed using R (R Core Team 2014).</w:t>
      </w:r>
    </w:p>
    <w:p w14:paraId="2FF915CA" w14:textId="77777777" w:rsidR="0092588A" w:rsidRDefault="0092588A">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14:paraId="6EB63383"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Results</w:t>
      </w:r>
    </w:p>
    <w:p w14:paraId="5EE32B57" w14:textId="77777777"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mean (± 1 SD) dry mass of sediment in the microcosms was 8.3 (± 0.11) g. The sediment averaged 16.8 % organic matter and thus contained 1.4 g (dry mass) of organic matter. A single leaf disc added to the microcoms had a mean (± 1 SD) AFDM of 0.0035 (± 0.0004) g, so the initial AFDM of 20 leaves added to each microcosm provided approximately 0.071 g of organic matter to the microcosms. </w:t>
      </w:r>
    </w:p>
    <w:p w14:paraId="4C028118"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Contact with the sediments accelerated the decomposition of the leaf discs </w:t>
      </w:r>
      <w:r>
        <w:rPr>
          <w:rFonts w:ascii="Times New Roman" w:eastAsia="Times New Roman" w:hAnsi="Times New Roman" w:cs="Times New Roman"/>
        </w:rPr>
        <w:t>compared</w:t>
      </w:r>
      <w:r>
        <w:rPr>
          <w:rFonts w:ascii="Times New Roman" w:eastAsia="Times New Roman" w:hAnsi="Times New Roman" w:cs="Times New Roman"/>
          <w:color w:val="000000"/>
        </w:rPr>
        <w:t xml:space="preserve"> to those that were incubated above the sediment-water interface. The leaf discs that were not in contact with the sediments were significantly </w:t>
      </w:r>
      <w:r>
        <w:rPr>
          <w:rFonts w:ascii="Times New Roman" w:eastAsia="Times New Roman" w:hAnsi="Times New Roman" w:cs="Times New Roman"/>
        </w:rPr>
        <w:t xml:space="preserve">more tough, </w:t>
      </w:r>
      <w:r>
        <w:rPr>
          <w:rFonts w:ascii="Times New Roman" w:eastAsia="Times New Roman" w:hAnsi="Times New Roman" w:cs="Times New Roman"/>
          <w:color w:val="000000"/>
        </w:rPr>
        <w:t>requir</w:t>
      </w:r>
      <w:r>
        <w:rPr>
          <w:rFonts w:ascii="Times New Roman" w:eastAsia="Times New Roman" w:hAnsi="Times New Roman" w:cs="Times New Roman"/>
        </w:rPr>
        <w:t>ing</w:t>
      </w:r>
      <w:r>
        <w:rPr>
          <w:rFonts w:ascii="Times New Roman" w:eastAsia="Times New Roman" w:hAnsi="Times New Roman" w:cs="Times New Roman"/>
          <w:color w:val="000000"/>
        </w:rPr>
        <w:t xml:space="preserve"> an average of 16.4 g mor</w:t>
      </w:r>
      <w:r>
        <w:rPr>
          <w:rFonts w:ascii="Times New Roman" w:eastAsia="Times New Roman" w:hAnsi="Times New Roman" w:cs="Times New Roman"/>
        </w:rPr>
        <w:t xml:space="preserve">e weight to puncture the leaf disc than those that were in contact with the sediments </w:t>
      </w:r>
      <w:r>
        <w:rPr>
          <w:rFonts w:ascii="Times New Roman" w:eastAsia="Times New Roman" w:hAnsi="Times New Roman" w:cs="Times New Roman"/>
          <w:color w:val="000000"/>
        </w:rPr>
        <w:t>(t = 4.</w:t>
      </w:r>
      <w:r>
        <w:rPr>
          <w:rFonts w:ascii="Times New Roman" w:eastAsia="Times New Roman" w:hAnsi="Times New Roman" w:cs="Times New Roman"/>
        </w:rPr>
        <w:t>033</w:t>
      </w:r>
      <w:r>
        <w:rPr>
          <w:rFonts w:ascii="Times New Roman" w:eastAsia="Times New Roman" w:hAnsi="Times New Roman" w:cs="Times New Roman"/>
          <w:color w:val="000000"/>
        </w:rPr>
        <w:t>, p = 0.00</w:t>
      </w:r>
      <w:r>
        <w:rPr>
          <w:rFonts w:ascii="Times New Roman" w:eastAsia="Times New Roman" w:hAnsi="Times New Roman" w:cs="Times New Roman"/>
        </w:rPr>
        <w:t>296</w:t>
      </w:r>
      <w:r>
        <w:rPr>
          <w:rFonts w:ascii="Times New Roman" w:eastAsia="Times New Roman" w:hAnsi="Times New Roman" w:cs="Times New Roman"/>
          <w:color w:val="000000"/>
        </w:rPr>
        <w:t xml:space="preserve">; Figure 1). The loss of toughness in the leaf discs occurred </w:t>
      </w:r>
      <w:r>
        <w:rPr>
          <w:rFonts w:ascii="Times New Roman" w:eastAsia="Times New Roman" w:hAnsi="Times New Roman" w:cs="Times New Roman"/>
        </w:rPr>
        <w:t xml:space="preserve">concomitantly with </w:t>
      </w:r>
      <w:r>
        <w:rPr>
          <w:rFonts w:ascii="Times New Roman" w:eastAsia="Times New Roman" w:hAnsi="Times New Roman" w:cs="Times New Roman"/>
          <w:color w:val="000000"/>
        </w:rPr>
        <w:t xml:space="preserve">the loss of carbon from the leaf tissues (Table 1, Figure 2). </w:t>
      </w:r>
      <w:r>
        <w:rPr>
          <w:rFonts w:ascii="Times New Roman" w:eastAsia="Times New Roman" w:hAnsi="Times New Roman" w:cs="Times New Roman"/>
        </w:rPr>
        <w:t xml:space="preserve">A leaf disc in contact with the sediments lost 0.304 mg more C mass (t = -2.798, p = 0.0207; Table 1) and had 8 percent less C than a leaf disc not in contact with the sediments (t = 8.403, p &lt; 0.0001; Table 1, Figure 2). </w:t>
      </w:r>
    </w:p>
    <w:p w14:paraId="171F636B"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Despite the increased loss of toughness and C from the leaves in contact with the sediments, there was no difference in the AFDM loss of the leaves in contact with the sediments and not in contact with the sediments. </w:t>
      </w:r>
      <w:r>
        <w:rPr>
          <w:rFonts w:ascii="Times New Roman" w:eastAsia="Times New Roman" w:hAnsi="Times New Roman" w:cs="Times New Roman"/>
          <w:color w:val="000000"/>
        </w:rPr>
        <w:t xml:space="preserve">The </w:t>
      </w:r>
      <w:r>
        <w:rPr>
          <w:rFonts w:ascii="Times New Roman" w:eastAsia="Times New Roman" w:hAnsi="Times New Roman" w:cs="Times New Roman"/>
        </w:rPr>
        <w:t xml:space="preserve">mean (± 1 SD) AFDM loss of the leaf discs in both treatment levels was 0.983 (±  0.489) mg but the </w:t>
      </w:r>
      <w:r>
        <w:rPr>
          <w:rFonts w:ascii="Times New Roman" w:eastAsia="Times New Roman" w:hAnsi="Times New Roman" w:cs="Times New Roman"/>
          <w:color w:val="000000"/>
        </w:rPr>
        <w:t xml:space="preserve">difference </w:t>
      </w:r>
      <w:r>
        <w:rPr>
          <w:rFonts w:ascii="Times New Roman" w:eastAsia="Times New Roman" w:hAnsi="Times New Roman" w:cs="Times New Roman"/>
        </w:rPr>
        <w:t>between</w:t>
      </w:r>
      <w:r>
        <w:rPr>
          <w:rFonts w:ascii="Times New Roman" w:eastAsia="Times New Roman" w:hAnsi="Times New Roman" w:cs="Times New Roman"/>
          <w:color w:val="000000"/>
        </w:rPr>
        <w:t xml:space="preserve"> the </w:t>
      </w:r>
      <w:r>
        <w:rPr>
          <w:rFonts w:ascii="Times New Roman" w:eastAsia="Times New Roman" w:hAnsi="Times New Roman" w:cs="Times New Roman"/>
        </w:rPr>
        <w:t xml:space="preserve">in the </w:t>
      </w:r>
      <w:r>
        <w:rPr>
          <w:rFonts w:ascii="Times New Roman" w:eastAsia="Times New Roman" w:hAnsi="Times New Roman" w:cs="Times New Roman"/>
          <w:color w:val="000000"/>
        </w:rPr>
        <w:t xml:space="preserve">loss of AFDM from </w:t>
      </w:r>
      <w:r>
        <w:rPr>
          <w:rFonts w:ascii="Times New Roman" w:eastAsia="Times New Roman" w:hAnsi="Times New Roman" w:cs="Times New Roman"/>
        </w:rPr>
        <w:t>a</w:t>
      </w:r>
      <w:r>
        <w:rPr>
          <w:rFonts w:ascii="Times New Roman" w:eastAsia="Times New Roman" w:hAnsi="Times New Roman" w:cs="Times New Roman"/>
          <w:color w:val="000000"/>
        </w:rPr>
        <w:t xml:space="preserve"> leaf disc in contact and not in contact with the sediments was not signi</w:t>
      </w:r>
      <w:r>
        <w:rPr>
          <w:rFonts w:ascii="Times New Roman" w:eastAsia="Times New Roman" w:hAnsi="Times New Roman" w:cs="Times New Roman"/>
        </w:rPr>
        <w:t xml:space="preserve">ficantly different from 0 </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t = </w:t>
      </w:r>
      <w:r>
        <w:rPr>
          <w:rFonts w:ascii="Times New Roman" w:eastAsia="Times New Roman" w:hAnsi="Times New Roman" w:cs="Times New Roman"/>
        </w:rPr>
        <w:t>-0.857</w:t>
      </w:r>
      <w:r>
        <w:rPr>
          <w:rFonts w:ascii="Times New Roman" w:eastAsia="Times New Roman" w:hAnsi="Times New Roman" w:cs="Times New Roman"/>
          <w:color w:val="000000"/>
        </w:rPr>
        <w:t>, p = 0.</w:t>
      </w:r>
      <w:r>
        <w:rPr>
          <w:rFonts w:ascii="Times New Roman" w:eastAsia="Times New Roman" w:hAnsi="Times New Roman" w:cs="Times New Roman"/>
        </w:rPr>
        <w:t>4136</w:t>
      </w:r>
      <w:r>
        <w:rPr>
          <w:rFonts w:ascii="Times New Roman" w:eastAsia="Times New Roman" w:hAnsi="Times New Roman" w:cs="Times New Roman"/>
          <w:color w:val="000000"/>
        </w:rPr>
        <w:t xml:space="preserve">; Figure </w:t>
      </w:r>
      <w:r>
        <w:rPr>
          <w:rFonts w:ascii="Times New Roman" w:eastAsia="Times New Roman" w:hAnsi="Times New Roman" w:cs="Times New Roman"/>
        </w:rPr>
        <w:t>3). T</w:t>
      </w:r>
      <w:r>
        <w:rPr>
          <w:rFonts w:ascii="Times New Roman" w:eastAsia="Times New Roman" w:hAnsi="Times New Roman" w:cs="Times New Roman"/>
          <w:color w:val="000000"/>
        </w:rPr>
        <w:t>he PE based on leaf toughness (42%) and the PE based on C mass loss (77%) showed evidence of a substantial positive priming effect of sediment contact on the decomposition of the leaf litter.</w:t>
      </w:r>
      <w:r>
        <w:rPr>
          <w:rFonts w:ascii="Times New Roman" w:eastAsia="Times New Roman" w:hAnsi="Times New Roman" w:cs="Times New Roman"/>
        </w:rPr>
        <w:t xml:space="preserve"> </w:t>
      </w:r>
    </w:p>
    <w:p w14:paraId="2A35B05A"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In contrast to C, there was no effect of sediment contact on the change in N mass or percent N in the leaf. </w:t>
      </w:r>
      <w:r>
        <w:rPr>
          <w:rFonts w:ascii="Times New Roman" w:eastAsia="Times New Roman" w:hAnsi="Times New Roman" w:cs="Times New Roman"/>
        </w:rPr>
        <w:t>A leaf disc gained a mean (± 1 SD) of 0.006 (± 0.0103) mg of N (Table 1) during the incubation but the difference in the change in N mass (t = -0.725, p = 0.487, Table 1, Figure 2) or percent N (t = -0.183, p = 0.859, Table 1) between leaves in not in contact, and in contact with the sediments was not significantly different from 0</w:t>
      </w:r>
      <w:r>
        <w:rPr>
          <w:rFonts w:ascii="Times New Roman" w:eastAsia="Times New Roman" w:hAnsi="Times New Roman" w:cs="Times New Roman"/>
          <w:color w:val="000000"/>
        </w:rPr>
        <w:t xml:space="preserve">. The effect </w:t>
      </w:r>
      <w:r>
        <w:rPr>
          <w:rFonts w:ascii="Times New Roman" w:eastAsia="Times New Roman" w:hAnsi="Times New Roman" w:cs="Times New Roman"/>
        </w:rPr>
        <w:t>o</w:t>
      </w:r>
      <w:r>
        <w:rPr>
          <w:rFonts w:ascii="Times New Roman" w:eastAsia="Times New Roman" w:hAnsi="Times New Roman" w:cs="Times New Roman"/>
          <w:color w:val="000000"/>
        </w:rPr>
        <w:t xml:space="preserve">f the sediment contact on C content but not N content of the leaf discs unsurprisingly resulted in a significant difference between the C:N of the leaves in contact with and not in contact with the sediments (t = </w:t>
      </w:r>
      <w:r>
        <w:rPr>
          <w:rFonts w:ascii="Times New Roman" w:eastAsia="Times New Roman" w:hAnsi="Times New Roman" w:cs="Times New Roman"/>
        </w:rPr>
        <w:t>3.963</w:t>
      </w:r>
      <w:r>
        <w:rPr>
          <w:rFonts w:ascii="Times New Roman" w:eastAsia="Times New Roman" w:hAnsi="Times New Roman" w:cs="Times New Roman"/>
          <w:color w:val="000000"/>
        </w:rPr>
        <w:t>, p = 0.00</w:t>
      </w:r>
      <w:r>
        <w:rPr>
          <w:rFonts w:ascii="Times New Roman" w:eastAsia="Times New Roman" w:hAnsi="Times New Roman" w:cs="Times New Roman"/>
        </w:rPr>
        <w:t>33</w:t>
      </w:r>
      <w:r>
        <w:rPr>
          <w:rFonts w:ascii="Times New Roman" w:eastAsia="Times New Roman" w:hAnsi="Times New Roman" w:cs="Times New Roman"/>
          <w:color w:val="000000"/>
        </w:rPr>
        <w:t xml:space="preserve">; Table 1). In both </w:t>
      </w:r>
      <w:r>
        <w:rPr>
          <w:rFonts w:ascii="Times New Roman" w:eastAsia="Times New Roman" w:hAnsi="Times New Roman" w:cs="Times New Roman"/>
        </w:rPr>
        <w:t>treatment levels</w:t>
      </w:r>
      <w:r>
        <w:rPr>
          <w:rFonts w:ascii="Times New Roman" w:eastAsia="Times New Roman" w:hAnsi="Times New Roman" w:cs="Times New Roman"/>
          <w:color w:val="000000"/>
        </w:rPr>
        <w:t>, the C:N of the leaf discs declined from the initial ratio during the incubation but the leaf discs in contact with the sediments lost more C than those not in contact with the sediments, resulting in a greater decline in C:N (Table 1)</w:t>
      </w:r>
      <w:r>
        <w:rPr>
          <w:rFonts w:ascii="Times New Roman" w:eastAsia="Times New Roman" w:hAnsi="Times New Roman" w:cs="Times New Roman"/>
        </w:rPr>
        <w:t>.</w:t>
      </w:r>
    </w:p>
    <w:p w14:paraId="68BB342D"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not in contact with the sediments, the leaf discs had </w:t>
      </w:r>
      <w:r>
        <w:rPr>
          <w:rFonts w:ascii="Times New Roman" w:eastAsia="Times New Roman" w:hAnsi="Times New Roman" w:cs="Times New Roman"/>
        </w:rPr>
        <w:t>173 μg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r>
        <w:rPr>
          <w:rFonts w:ascii="Times New Roman" w:eastAsia="Times New Roman" w:hAnsi="Times New Roman" w:cs="Times New Roman"/>
          <w:color w:val="000000"/>
        </w:rPr>
        <w:t>more ergosterol (t =</w:t>
      </w:r>
      <w:r>
        <w:rPr>
          <w:rFonts w:ascii="Times New Roman" w:eastAsia="Times New Roman" w:hAnsi="Times New Roman" w:cs="Times New Roman"/>
        </w:rPr>
        <w:t xml:space="preserve"> 5.2436</w:t>
      </w:r>
      <w:r>
        <w:rPr>
          <w:rFonts w:ascii="Times New Roman" w:eastAsia="Times New Roman" w:hAnsi="Times New Roman" w:cs="Times New Roman"/>
          <w:color w:val="000000"/>
        </w:rPr>
        <w:t xml:space="preserve">, p </w:t>
      </w:r>
      <w:r>
        <w:rPr>
          <w:rFonts w:ascii="Times New Roman" w:eastAsia="Times New Roman" w:hAnsi="Times New Roman" w:cs="Times New Roman"/>
        </w:rPr>
        <w:t>=</w:t>
      </w:r>
      <w:r>
        <w:rPr>
          <w:rFonts w:ascii="Times New Roman" w:eastAsia="Times New Roman" w:hAnsi="Times New Roman" w:cs="Times New Roman"/>
          <w:color w:val="000000"/>
        </w:rPr>
        <w:t xml:space="preserve"> 0.000</w:t>
      </w:r>
      <w:r>
        <w:rPr>
          <w:rFonts w:ascii="Times New Roman" w:eastAsia="Times New Roman" w:hAnsi="Times New Roman" w:cs="Times New Roman"/>
        </w:rPr>
        <w:t>5</w:t>
      </w:r>
      <w:r>
        <w:rPr>
          <w:rFonts w:ascii="Times New Roman" w:eastAsia="Times New Roman" w:hAnsi="Times New Roman" w:cs="Times New Roman"/>
          <w:color w:val="000000"/>
        </w:rPr>
        <w:t>)</w:t>
      </w:r>
      <w:r>
        <w:rPr>
          <w:rFonts w:ascii="Times New Roman" w:eastAsia="Times New Roman" w:hAnsi="Times New Roman" w:cs="Times New Roman"/>
        </w:rPr>
        <w:t xml:space="preserve"> than the leaves in contact with the sediments, which indicates in a difference of</w:t>
      </w:r>
      <w:del w:id="92" w:author="Author" w:date="2019-08-23T14:12:00Z">
        <w:r w:rsidDel="0092588A">
          <w:rPr>
            <w:rFonts w:ascii="Times New Roman" w:eastAsia="Times New Roman" w:hAnsi="Times New Roman" w:cs="Times New Roman"/>
          </w:rPr>
          <w:delText xml:space="preserve"> </w:delText>
        </w:r>
      </w:del>
      <w:r>
        <w:rPr>
          <w:rFonts w:ascii="Times New Roman" w:eastAsia="Times New Roman" w:hAnsi="Times New Roman" w:cs="Times New Roman"/>
        </w:rPr>
        <w:t xml:space="preserve"> 34.6 mg (g AFDM)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more </w:t>
      </w:r>
      <w:r>
        <w:rPr>
          <w:rFonts w:ascii="Times New Roman" w:eastAsia="Times New Roman" w:hAnsi="Times New Roman" w:cs="Times New Roman"/>
          <w:color w:val="000000"/>
        </w:rPr>
        <w:t xml:space="preserve">fungal biomass </w:t>
      </w:r>
      <w:r>
        <w:rPr>
          <w:rFonts w:ascii="Times New Roman" w:eastAsia="Times New Roman" w:hAnsi="Times New Roman" w:cs="Times New Roman"/>
        </w:rPr>
        <w:t xml:space="preserve">on </w:t>
      </w:r>
      <w:r>
        <w:rPr>
          <w:rFonts w:ascii="Times New Roman" w:eastAsia="Times New Roman" w:hAnsi="Times New Roman" w:cs="Times New Roman"/>
          <w:color w:val="000000"/>
        </w:rPr>
        <w:t xml:space="preserve">the leaves in contact with the sediments (Table 2). The greater fungal biomass on the leaves not in contact with the sediments meant that fungal C and N made up a significantly greater proportion of the total C (t = </w:t>
      </w:r>
      <w:r>
        <w:rPr>
          <w:rFonts w:ascii="Times New Roman" w:eastAsia="Times New Roman" w:hAnsi="Times New Roman" w:cs="Times New Roman"/>
        </w:rPr>
        <w:t>3.553</w:t>
      </w:r>
      <w:r>
        <w:rPr>
          <w:rFonts w:ascii="Times New Roman" w:eastAsia="Times New Roman" w:hAnsi="Times New Roman" w:cs="Times New Roman"/>
          <w:color w:val="000000"/>
        </w:rPr>
        <w:t>, p = 0.00</w:t>
      </w:r>
      <w:r>
        <w:rPr>
          <w:rFonts w:ascii="Times New Roman" w:eastAsia="Times New Roman" w:hAnsi="Times New Roman" w:cs="Times New Roman"/>
        </w:rPr>
        <w:t>62</w:t>
      </w:r>
      <w:r>
        <w:rPr>
          <w:rFonts w:ascii="Times New Roman" w:eastAsia="Times New Roman" w:hAnsi="Times New Roman" w:cs="Times New Roman"/>
          <w:color w:val="000000"/>
        </w:rPr>
        <w:t xml:space="preserve">) and N (t = </w:t>
      </w:r>
      <w:r>
        <w:rPr>
          <w:rFonts w:ascii="Times New Roman" w:eastAsia="Times New Roman" w:hAnsi="Times New Roman" w:cs="Times New Roman"/>
        </w:rPr>
        <w:t>5.183</w:t>
      </w:r>
      <w:r>
        <w:rPr>
          <w:rFonts w:ascii="Times New Roman" w:eastAsia="Times New Roman" w:hAnsi="Times New Roman" w:cs="Times New Roman"/>
          <w:color w:val="000000"/>
        </w:rPr>
        <w:t xml:space="preserve">, p </w:t>
      </w:r>
      <m:oMath>
        <m:r>
          <w:rPr>
            <w:rFonts w:ascii="Times New Roman" w:eastAsia="Times New Roman" w:hAnsi="Times New Roman" w:cs="Times New Roman"/>
          </w:rPr>
          <m:t>=</m:t>
        </m:r>
      </m:oMath>
      <w:r>
        <w:rPr>
          <w:rFonts w:ascii="Times New Roman" w:eastAsia="Times New Roman" w:hAnsi="Times New Roman" w:cs="Times New Roman"/>
          <w:color w:val="000000"/>
        </w:rPr>
        <w:t xml:space="preserve"> 0.000</w:t>
      </w:r>
      <w:r>
        <w:rPr>
          <w:rFonts w:ascii="Times New Roman" w:eastAsia="Times New Roman" w:hAnsi="Times New Roman" w:cs="Times New Roman"/>
        </w:rPr>
        <w:t>6</w:t>
      </w:r>
      <w:r>
        <w:rPr>
          <w:rFonts w:ascii="Times New Roman" w:eastAsia="Times New Roman" w:hAnsi="Times New Roman" w:cs="Times New Roman"/>
          <w:color w:val="000000"/>
        </w:rPr>
        <w:t>) mass of the leaves not in contact with the sediments following the incubation (Table 2).</w:t>
      </w:r>
    </w:p>
    <w:p w14:paraId="70CD8720" w14:textId="08D4FF8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Using the above information</w:t>
      </w:r>
      <w:ins w:id="93" w:author="Author" w:date="2019-08-23T14:13:00Z">
        <w:r w:rsidR="0092588A">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we developed C and N mass balance models for when the leaves are, or are not in contact with the sediments (Figure 3). These models show that when the leaf discs are not in contact with the sediment 0.068 mg of the 0.40 mg of C lost from a leaf disc are found in fungal biomass, leaving 0.33 mg or 83% of the C lost from the leaf unaccounted for. </w:t>
      </w:r>
      <w:r>
        <w:rPr>
          <w:rFonts w:ascii="Times New Roman" w:eastAsia="Times New Roman" w:hAnsi="Times New Roman" w:cs="Times New Roman"/>
        </w:rPr>
        <w:t>W</w:t>
      </w:r>
      <w:r>
        <w:rPr>
          <w:rFonts w:ascii="Times New Roman" w:eastAsia="Times New Roman" w:hAnsi="Times New Roman" w:cs="Times New Roman"/>
          <w:color w:val="000000"/>
        </w:rPr>
        <w:t xml:space="preserve">hen the leaf discs are in contact with the sediments, they lost more C mass (Figure 1, Table 1) </w:t>
      </w:r>
      <w:r>
        <w:rPr>
          <w:rFonts w:ascii="Times New Roman" w:eastAsia="Times New Roman" w:hAnsi="Times New Roman" w:cs="Times New Roman"/>
          <w:color w:val="000000"/>
        </w:rPr>
        <w:lastRenderedPageBreak/>
        <w:t>but due to the lower fungal b</w:t>
      </w:r>
      <w:r>
        <w:rPr>
          <w:rFonts w:ascii="Times New Roman" w:eastAsia="Times New Roman" w:hAnsi="Times New Roman" w:cs="Times New Roman"/>
        </w:rPr>
        <w:t xml:space="preserve">iomass on the leaf discs, </w:t>
      </w:r>
      <w:r>
        <w:rPr>
          <w:rFonts w:ascii="Times New Roman" w:eastAsia="Times New Roman" w:hAnsi="Times New Roman" w:cs="Times New Roman"/>
          <w:color w:val="000000"/>
        </w:rPr>
        <w:t>only 0.024 mg C are in the fungal biomass, leaving 0.68 mg or 97% of the C lost from the leaves unaccounted for.</w:t>
      </w:r>
    </w:p>
    <w:p w14:paraId="17C5BC3B" w14:textId="77777777" w:rsidR="00101BAB" w:rsidRDefault="006C7845">
      <w:pPr>
        <w:pBdr>
          <w:top w:val="nil"/>
          <w:left w:val="nil"/>
          <w:bottom w:val="nil"/>
          <w:right w:val="nil"/>
          <w:between w:val="nil"/>
        </w:pBdr>
        <w:spacing w:before="180" w:after="180" w:line="480" w:lineRule="auto"/>
        <w:rPr>
          <w:ins w:id="94" w:author="Author" w:date="2019-08-23T14:16:00Z"/>
          <w:rFonts w:ascii="Times New Roman" w:eastAsia="Times New Roman" w:hAnsi="Times New Roman" w:cs="Times New Roman"/>
          <w:color w:val="000000"/>
        </w:rPr>
      </w:pPr>
      <w:r>
        <w:rPr>
          <w:rFonts w:ascii="Times New Roman" w:eastAsia="Times New Roman" w:hAnsi="Times New Roman" w:cs="Times New Roman"/>
          <w:color w:val="000000"/>
        </w:rPr>
        <w:t xml:space="preserve">Assuming that N mass was lost from the leaves due to mineralization in the proportional to the C:N of the leaf, we estimated that during the incubation a single leaf disc would have lost 0.0153 mg of N when in contact with the sediments and 0.0086 mg of N when not in contact with the sediments (Figure </w:t>
      </w:r>
      <w:r>
        <w:rPr>
          <w:rFonts w:ascii="Times New Roman" w:eastAsia="Times New Roman" w:hAnsi="Times New Roman" w:cs="Times New Roman"/>
        </w:rPr>
        <w:t>4</w:t>
      </w:r>
      <w:r>
        <w:rPr>
          <w:rFonts w:ascii="Times New Roman" w:eastAsia="Times New Roman" w:hAnsi="Times New Roman" w:cs="Times New Roman"/>
          <w:color w:val="000000"/>
        </w:rPr>
        <w:t xml:space="preserve">, Table 2). When not in contact with the sediments, the fungal biomass on a single leaf contained an estimated 0.01 mg of N, which is greater than the N </w:t>
      </w:r>
      <w:r>
        <w:rPr>
          <w:rFonts w:ascii="Times New Roman" w:eastAsia="Times New Roman" w:hAnsi="Times New Roman" w:cs="Times New Roman"/>
        </w:rPr>
        <w:t>released</w:t>
      </w:r>
      <w:r>
        <w:rPr>
          <w:rFonts w:ascii="Times New Roman" w:eastAsia="Times New Roman" w:hAnsi="Times New Roman" w:cs="Times New Roman"/>
          <w:color w:val="000000"/>
        </w:rPr>
        <w:t xml:space="preserve"> from a leaf disc by mineralization</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and would require the immobilization of 0.001 mg of exogenous inorganic N (Figure 3). </w:t>
      </w:r>
      <w:r>
        <w:rPr>
          <w:rFonts w:ascii="Times New Roman" w:eastAsia="Times New Roman" w:hAnsi="Times New Roman" w:cs="Times New Roman"/>
        </w:rPr>
        <w:t>Because of the lower</w:t>
      </w:r>
      <w:r>
        <w:rPr>
          <w:rFonts w:ascii="Times New Roman" w:eastAsia="Times New Roman" w:hAnsi="Times New Roman" w:cs="Times New Roman"/>
          <w:color w:val="000000"/>
        </w:rPr>
        <w:t xml:space="preserve"> </w:t>
      </w:r>
      <w:r>
        <w:rPr>
          <w:rFonts w:ascii="Times New Roman" w:eastAsia="Times New Roman" w:hAnsi="Times New Roman" w:cs="Times New Roman"/>
        </w:rPr>
        <w:t>fungal biomass on the</w:t>
      </w:r>
      <w:r>
        <w:rPr>
          <w:rFonts w:ascii="Times New Roman" w:eastAsia="Times New Roman" w:hAnsi="Times New Roman" w:cs="Times New Roman"/>
          <w:color w:val="000000"/>
        </w:rPr>
        <w:t xml:space="preserve"> leaf discs that were in contact with the sediments, there was only 0.004 mg of N in fungal biomass at the end of the e</w:t>
      </w:r>
      <w:r>
        <w:rPr>
          <w:rFonts w:ascii="Times New Roman" w:eastAsia="Times New Roman" w:hAnsi="Times New Roman" w:cs="Times New Roman"/>
        </w:rPr>
        <w:t xml:space="preserve">xperiment </w:t>
      </w:r>
      <w:r>
        <w:rPr>
          <w:rFonts w:ascii="Times New Roman" w:eastAsia="Times New Roman" w:hAnsi="Times New Roman" w:cs="Times New Roman"/>
          <w:color w:val="000000"/>
        </w:rPr>
        <w:t>(Table 2) which represents only 26% of the N mineralized from the leaf disc (Figure 3, Table 2).</w:t>
      </w:r>
    </w:p>
    <w:p w14:paraId="6A60DB0B" w14:textId="77777777" w:rsidR="0092588A" w:rsidRDefault="0092588A">
      <w:pPr>
        <w:pBdr>
          <w:top w:val="nil"/>
          <w:left w:val="nil"/>
          <w:bottom w:val="nil"/>
          <w:right w:val="nil"/>
          <w:between w:val="nil"/>
        </w:pBdr>
        <w:spacing w:before="180" w:after="180" w:line="480" w:lineRule="auto"/>
        <w:rPr>
          <w:rFonts w:ascii="Times New Roman" w:eastAsia="Times New Roman" w:hAnsi="Times New Roman" w:cs="Times New Roman"/>
          <w:color w:val="000000"/>
        </w:rPr>
      </w:pPr>
    </w:p>
    <w:p w14:paraId="17D2E29A"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04BE625"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Priming of leaf litter decomposition</w:t>
      </w:r>
    </w:p>
    <w:p w14:paraId="4AC8D5C2" w14:textId="6A181B9C"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The results of our experiments </w:t>
      </w:r>
      <w:r>
        <w:rPr>
          <w:rFonts w:ascii="Times New Roman" w:eastAsia="Times New Roman" w:hAnsi="Times New Roman" w:cs="Times New Roman"/>
        </w:rPr>
        <w:t>show that</w:t>
      </w:r>
      <w:r>
        <w:rPr>
          <w:rFonts w:ascii="Times New Roman" w:eastAsia="Times New Roman" w:hAnsi="Times New Roman" w:cs="Times New Roman"/>
          <w:color w:val="000000"/>
        </w:rPr>
        <w:t xml:space="preserve"> leaf litter </w:t>
      </w:r>
      <w:r>
        <w:rPr>
          <w:rFonts w:ascii="Times New Roman" w:eastAsia="Times New Roman" w:hAnsi="Times New Roman" w:cs="Times New Roman"/>
        </w:rPr>
        <w:t>decomposition is accelerated</w:t>
      </w:r>
      <w:r>
        <w:rPr>
          <w:rFonts w:ascii="Times New Roman" w:eastAsia="Times New Roman" w:hAnsi="Times New Roman" w:cs="Times New Roman"/>
          <w:color w:val="000000"/>
        </w:rPr>
        <w:t xml:space="preserve"> by contact with the sediments of a small </w:t>
      </w:r>
      <w:r>
        <w:rPr>
          <w:rFonts w:ascii="Times New Roman" w:eastAsia="Times New Roman" w:hAnsi="Times New Roman" w:cs="Times New Roman"/>
        </w:rPr>
        <w:t>eutrophic</w:t>
      </w:r>
      <w:r>
        <w:rPr>
          <w:rFonts w:ascii="Times New Roman" w:eastAsia="Times New Roman" w:hAnsi="Times New Roman" w:cs="Times New Roman"/>
          <w:color w:val="000000"/>
        </w:rPr>
        <w:t xml:space="preserve"> pond</w:t>
      </w:r>
      <w:r>
        <w:rPr>
          <w:rFonts w:ascii="Times New Roman" w:eastAsia="Times New Roman" w:hAnsi="Times New Roman" w:cs="Times New Roman"/>
        </w:rPr>
        <w:t xml:space="preserve"> and suggest that organic matter processing rates are affected by the complexity of the available organic matter sources. Although our experiment cannot elucidate the specific mechanism affecting the leaf litter decomposition rate, our findings are consistent with priming. Priming is </w:t>
      </w:r>
      <w:r>
        <w:rPr>
          <w:rFonts w:ascii="Times New Roman" w:eastAsia="Times New Roman" w:hAnsi="Times New Roman" w:cs="Times New Roman"/>
          <w:color w:val="000000"/>
        </w:rPr>
        <w:t xml:space="preserve">an increase in the mass loss from the refractory organic matter pool as a result of the addition of a labile organic matter source (Guenet et al. 2010; </w:t>
      </w:r>
      <w:r>
        <w:rPr>
          <w:rFonts w:ascii="Times New Roman" w:eastAsia="Times New Roman" w:hAnsi="Times New Roman" w:cs="Times New Roman"/>
          <w:color w:val="000000"/>
        </w:rPr>
        <w:lastRenderedPageBreak/>
        <w:t>Bianchi 2011). In our micro</w:t>
      </w:r>
      <w:ins w:id="95" w:author="Author" w:date="2019-08-23T14:21:00Z">
        <w:r w:rsidR="00961385">
          <w:rPr>
            <w:rFonts w:ascii="Times New Roman" w:eastAsia="Times New Roman" w:hAnsi="Times New Roman" w:cs="Times New Roman"/>
            <w:color w:val="000000"/>
          </w:rPr>
          <w:t>c</w:t>
        </w:r>
      </w:ins>
      <w:del w:id="96" w:author="Author" w:date="2019-08-23T14:21:00Z">
        <w:r w:rsidDel="00961385">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o</w:t>
      </w:r>
      <w:ins w:id="97" w:author="Author" w:date="2019-08-23T14:21:00Z">
        <w:r w:rsidR="00961385">
          <w:rPr>
            <w:rFonts w:ascii="Times New Roman" w:eastAsia="Times New Roman" w:hAnsi="Times New Roman" w:cs="Times New Roman"/>
            <w:color w:val="000000"/>
          </w:rPr>
          <w:t>s</w:t>
        </w:r>
      </w:ins>
      <w:r>
        <w:rPr>
          <w:rFonts w:ascii="Times New Roman" w:eastAsia="Times New Roman" w:hAnsi="Times New Roman" w:cs="Times New Roman"/>
          <w:color w:val="000000"/>
        </w:rPr>
        <w:t>m</w:t>
      </w:r>
      <w:r>
        <w:rPr>
          <w:rFonts w:ascii="Times New Roman" w:eastAsia="Times New Roman" w:hAnsi="Times New Roman" w:cs="Times New Roman"/>
        </w:rPr>
        <w:t xml:space="preserve">s, the leaf litter was refractory relative to the sediment organic matter, based on the C:N of the different organic matter pools. </w:t>
      </w:r>
    </w:p>
    <w:p w14:paraId="15BD55C9" w14:textId="646A2993"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 xml:space="preserve">Differences in C:N </w:t>
      </w:r>
      <w:ins w:id="98" w:author="Author" w:date="2019-08-23T14:21:00Z">
        <w:r w:rsidR="00961385">
          <w:rPr>
            <w:rFonts w:ascii="Times New Roman" w:eastAsia="Times New Roman" w:hAnsi="Times New Roman" w:cs="Times New Roman"/>
          </w:rPr>
          <w:t xml:space="preserve">were shown to </w:t>
        </w:r>
      </w:ins>
      <w:r>
        <w:rPr>
          <w:rFonts w:ascii="Times New Roman" w:eastAsia="Times New Roman" w:hAnsi="Times New Roman" w:cs="Times New Roman"/>
        </w:rPr>
        <w:t>reflect differences in organic matter source and reactivity (Ostrofsky 1997, Kaushal and Binford 1999, Wetzel 2001)</w:t>
      </w:r>
      <w:r>
        <w:rPr>
          <w:rFonts w:ascii="Times New Roman" w:eastAsia="Times New Roman" w:hAnsi="Times New Roman" w:cs="Times New Roman"/>
          <w:color w:val="000000"/>
        </w:rPr>
        <w:t>.</w:t>
      </w:r>
      <w:r>
        <w:rPr>
          <w:rFonts w:ascii="Times New Roman" w:eastAsia="Times New Roman" w:hAnsi="Times New Roman" w:cs="Times New Roman"/>
        </w:rPr>
        <w:t xml:space="preserve"> </w:t>
      </w:r>
      <w:r>
        <w:rPr>
          <w:rFonts w:ascii="Times New Roman" w:eastAsia="Times New Roman" w:hAnsi="Times New Roman" w:cs="Times New Roman"/>
          <w:color w:val="000000"/>
        </w:rPr>
        <w:t>Autochthonous organic matter derived from phytoplankton production is less carbon rich due to the fact that algal biomass typically does not contain the complex structural carbohydrates and lignins found in vascular plants (</w:t>
      </w:r>
      <w:r>
        <w:rPr>
          <w:rFonts w:ascii="Times New Roman" w:eastAsia="Times New Roman" w:hAnsi="Times New Roman" w:cs="Times New Roman"/>
        </w:rPr>
        <w:t>Meyers 1994</w:t>
      </w:r>
      <w:r>
        <w:rPr>
          <w:rFonts w:ascii="Times New Roman" w:eastAsia="Times New Roman" w:hAnsi="Times New Roman" w:cs="Times New Roman"/>
          <w:color w:val="000000"/>
        </w:rPr>
        <w:t xml:space="preserve">) and typically has a C:N of </w:t>
      </w:r>
      <w:r>
        <w:rPr>
          <w:rFonts w:ascii="Times New Roman" w:eastAsia="Times New Roman" w:hAnsi="Times New Roman" w:cs="Times New Roman"/>
        </w:rPr>
        <w:t>less than 12</w:t>
      </w:r>
      <w:r>
        <w:rPr>
          <w:rFonts w:ascii="Times New Roman" w:eastAsia="Times New Roman" w:hAnsi="Times New Roman" w:cs="Times New Roman"/>
          <w:color w:val="000000"/>
        </w:rPr>
        <w:t xml:space="preserve"> (Meyers 1994, Wetzel 2001). Thus, the C:N of 10 observed for the pond surface sediments in this system (K. Fortino, unpublished data) suggest</w:t>
      </w:r>
      <w:ins w:id="99" w:author="Author" w:date="2019-08-23T14:22:00Z">
        <w:r w:rsidR="00961385">
          <w:rPr>
            <w:rFonts w:ascii="Times New Roman" w:eastAsia="Times New Roman" w:hAnsi="Times New Roman" w:cs="Times New Roman"/>
            <w:color w:val="000000"/>
          </w:rPr>
          <w:t>ed</w:t>
        </w:r>
      </w:ins>
      <w:r>
        <w:rPr>
          <w:rFonts w:ascii="Times New Roman" w:eastAsia="Times New Roman" w:hAnsi="Times New Roman" w:cs="Times New Roman"/>
          <w:color w:val="000000"/>
        </w:rPr>
        <w:t xml:space="preserve"> that they are derived primarily from autochthonous detritus. </w:t>
      </w:r>
      <w:commentRangeStart w:id="100"/>
      <w:r>
        <w:rPr>
          <w:rFonts w:ascii="Times New Roman" w:eastAsia="Times New Roman" w:hAnsi="Times New Roman" w:cs="Times New Roman"/>
          <w:color w:val="000000"/>
        </w:rPr>
        <w:t>Further support for an autochthonous origin for the pond sediment is that the pond from which the sediments were collected ha</w:t>
      </w:r>
      <w:ins w:id="101" w:author="Author" w:date="2019-08-23T14:23:00Z">
        <w:r w:rsidR="00961385">
          <w:rPr>
            <w:rFonts w:ascii="Times New Roman" w:eastAsia="Times New Roman" w:hAnsi="Times New Roman" w:cs="Times New Roman"/>
            <w:color w:val="000000"/>
          </w:rPr>
          <w:t>d</w:t>
        </w:r>
      </w:ins>
      <w:del w:id="102" w:author="Author" w:date="2019-08-23T14:23:00Z">
        <w:r w:rsidDel="00961385">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chlorophyll concentrations in the surface waters that range</w:t>
      </w:r>
      <w:ins w:id="103" w:author="Author" w:date="2019-08-23T14:23:00Z">
        <w:r w:rsidR="00961385">
          <w:rPr>
            <w:rFonts w:ascii="Times New Roman" w:eastAsia="Times New Roman" w:hAnsi="Times New Roman" w:cs="Times New Roman"/>
            <w:color w:val="000000"/>
          </w:rPr>
          <w:t>d</w:t>
        </w:r>
      </w:ins>
      <w:r>
        <w:rPr>
          <w:rFonts w:ascii="Times New Roman" w:eastAsia="Times New Roman" w:hAnsi="Times New Roman" w:cs="Times New Roman"/>
          <w:color w:val="000000"/>
        </w:rPr>
        <w:t xml:space="preserve"> between 10 and 26 </w:t>
      </w:r>
      <m:oMath>
        <m:r>
          <w:rPr>
            <w:rFonts w:ascii="Cambria Math" w:hAnsi="Cambria Math"/>
          </w:rPr>
          <m:t>μ</m:t>
        </m:r>
      </m:oMath>
      <w:r>
        <w:rPr>
          <w:rFonts w:ascii="Times New Roman" w:eastAsia="Times New Roman" w:hAnsi="Times New Roman" w:cs="Times New Roman"/>
          <w:color w:val="000000"/>
        </w:rPr>
        <w:t>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during the summer and can exceed 100 </w:t>
      </w:r>
      <m:oMath>
        <m:r>
          <w:rPr>
            <w:rFonts w:ascii="Cambria Math" w:hAnsi="Cambria Math"/>
          </w:rPr>
          <m:t>μ</m:t>
        </m:r>
      </m:oMath>
      <w:r>
        <w:rPr>
          <w:rFonts w:ascii="Times New Roman" w:eastAsia="Times New Roman" w:hAnsi="Times New Roman" w:cs="Times New Roman"/>
          <w:color w:val="000000"/>
        </w:rPr>
        <w:t>g L</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in the early autumn (K. Fortino,  unpublished data)</w:t>
      </w:r>
      <w:ins w:id="104" w:author="Author" w:date="2019-08-23T14:23:00Z">
        <w:r w:rsidR="00961385">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indicating that the pond </w:t>
      </w:r>
      <w:ins w:id="105" w:author="Author" w:date="2019-08-23T14:23:00Z">
        <w:r w:rsidR="00961385">
          <w:rPr>
            <w:rFonts w:ascii="Times New Roman" w:eastAsia="Times New Roman" w:hAnsi="Times New Roman" w:cs="Times New Roman"/>
            <w:color w:val="000000"/>
          </w:rPr>
          <w:t>was</w:t>
        </w:r>
      </w:ins>
      <w:del w:id="106" w:author="Author" w:date="2019-08-23T14:23:00Z">
        <w:r w:rsidDel="00961385">
          <w:rPr>
            <w:rFonts w:ascii="Times New Roman" w:eastAsia="Times New Roman" w:hAnsi="Times New Roman" w:cs="Times New Roman"/>
            <w:color w:val="000000"/>
          </w:rPr>
          <w:delText>is</w:delText>
        </w:r>
      </w:del>
      <w:r>
        <w:rPr>
          <w:rFonts w:ascii="Times New Roman" w:eastAsia="Times New Roman" w:hAnsi="Times New Roman" w:cs="Times New Roman"/>
          <w:color w:val="000000"/>
        </w:rPr>
        <w:t xml:space="preserve"> eutrophic </w:t>
      </w:r>
      <w:del w:id="107" w:author="Author" w:date="2019-08-23T14:24:00Z">
        <w:r w:rsidDel="00961385">
          <w:rPr>
            <w:rFonts w:ascii="Times New Roman" w:eastAsia="Times New Roman" w:hAnsi="Times New Roman" w:cs="Times New Roman"/>
            <w:color w:val="000000"/>
          </w:rPr>
          <w:delText>and likely sediments</w:delText>
        </w:r>
      </w:del>
      <w:ins w:id="108" w:author="Author" w:date="2019-08-23T14:24:00Z">
        <w:r w:rsidR="00961385">
          <w:rPr>
            <w:rFonts w:ascii="Times New Roman" w:eastAsia="Times New Roman" w:hAnsi="Times New Roman" w:cs="Times New Roman"/>
            <w:color w:val="000000"/>
          </w:rPr>
          <w:t>and with</w:t>
        </w:r>
      </w:ins>
      <w:r>
        <w:rPr>
          <w:rFonts w:ascii="Times New Roman" w:eastAsia="Times New Roman" w:hAnsi="Times New Roman" w:cs="Times New Roman"/>
          <w:color w:val="000000"/>
        </w:rPr>
        <w:t xml:space="preserve"> substantial algal detritus </w:t>
      </w:r>
      <w:ins w:id="109" w:author="Author" w:date="2019-08-23T14:24:00Z">
        <w:r w:rsidR="00961385">
          <w:rPr>
            <w:rFonts w:ascii="Times New Roman" w:eastAsia="Times New Roman" w:hAnsi="Times New Roman" w:cs="Times New Roman"/>
            <w:color w:val="000000"/>
          </w:rPr>
          <w:t>in</w:t>
        </w:r>
      </w:ins>
      <w:del w:id="110" w:author="Author" w:date="2019-08-23T14:24:00Z">
        <w:r w:rsidDel="00961385">
          <w:rPr>
            <w:rFonts w:ascii="Times New Roman" w:eastAsia="Times New Roman" w:hAnsi="Times New Roman" w:cs="Times New Roman"/>
            <w:color w:val="000000"/>
          </w:rPr>
          <w:delText>to</w:delText>
        </w:r>
      </w:del>
      <w:r>
        <w:rPr>
          <w:rFonts w:ascii="Times New Roman" w:eastAsia="Times New Roman" w:hAnsi="Times New Roman" w:cs="Times New Roman"/>
          <w:color w:val="000000"/>
        </w:rPr>
        <w:t xml:space="preserve"> the sediments.</w:t>
      </w:r>
      <w:del w:id="111" w:author="Author" w:date="2019-08-23T14:23:00Z">
        <w:r w:rsidDel="00961385">
          <w:rPr>
            <w:rFonts w:ascii="Times New Roman" w:eastAsia="Times New Roman" w:hAnsi="Times New Roman" w:cs="Times New Roman"/>
            <w:color w:val="000000"/>
          </w:rPr>
          <w:delText xml:space="preserve"> </w:delText>
        </w:r>
      </w:del>
      <w:commentRangeEnd w:id="100"/>
      <w:r w:rsidR="00961385">
        <w:rPr>
          <w:rStyle w:val="CommentReference"/>
        </w:rPr>
        <w:commentReference w:id="100"/>
      </w:r>
    </w:p>
    <w:p w14:paraId="1B90BF7D" w14:textId="7DE6ED4C"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r>
        <w:rPr>
          <w:rFonts w:ascii="Times New Roman" w:eastAsia="Times New Roman" w:hAnsi="Times New Roman" w:cs="Times New Roman"/>
          <w:color w:val="000000"/>
        </w:rPr>
        <w:t xml:space="preserve">In contrast to the pond sediments, the </w:t>
      </w:r>
      <w:r>
        <w:rPr>
          <w:rFonts w:ascii="Times New Roman" w:eastAsia="Times New Roman" w:hAnsi="Times New Roman" w:cs="Times New Roman"/>
          <w:i/>
          <w:color w:val="000000"/>
        </w:rPr>
        <w:t>L. tulipifera</w:t>
      </w:r>
      <w:r>
        <w:rPr>
          <w:rFonts w:ascii="Times New Roman" w:eastAsia="Times New Roman" w:hAnsi="Times New Roman" w:cs="Times New Roman"/>
          <w:color w:val="000000"/>
        </w:rPr>
        <w:t xml:space="preserve"> leaf litter used in the microcosms had an average C:N of 53 prior to incubation</w:t>
      </w:r>
      <w:r>
        <w:rPr>
          <w:rFonts w:ascii="Times New Roman" w:eastAsia="Times New Roman" w:hAnsi="Times New Roman" w:cs="Times New Roman"/>
        </w:rPr>
        <w:t>, which is slightly lower than what has been observed for "typical"</w:t>
      </w:r>
      <w:r>
        <w:rPr>
          <w:rFonts w:ascii="Times New Roman" w:eastAsia="Times New Roman" w:hAnsi="Times New Roman" w:cs="Times New Roman"/>
          <w:color w:val="000000"/>
        </w:rPr>
        <w:t xml:space="preserve"> </w:t>
      </w:r>
      <w:r>
        <w:rPr>
          <w:rFonts w:ascii="Times New Roman" w:eastAsia="Times New Roman" w:hAnsi="Times New Roman" w:cs="Times New Roman"/>
        </w:rPr>
        <w:t>t</w:t>
      </w:r>
      <w:r>
        <w:rPr>
          <w:rFonts w:ascii="Times New Roman" w:eastAsia="Times New Roman" w:hAnsi="Times New Roman" w:cs="Times New Roman"/>
          <w:color w:val="000000"/>
        </w:rPr>
        <w:t>errestrial leaf litter C:N (Aerts 1997; McGroddy</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2004)</w:t>
      </w:r>
      <w:ins w:id="112" w:author="Author" w:date="2019-08-23T14:25:00Z">
        <w:r w:rsidR="00961385">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t>
      </w:r>
      <w:commentRangeStart w:id="113"/>
      <w:r>
        <w:rPr>
          <w:rFonts w:ascii="Times New Roman" w:eastAsia="Times New Roman" w:hAnsi="Times New Roman" w:cs="Times New Roman"/>
        </w:rPr>
        <w:t>but indicate</w:t>
      </w:r>
      <w:ins w:id="114" w:author="Author" w:date="2019-08-23T14:26:00Z">
        <w:r w:rsidR="00961385">
          <w:rPr>
            <w:rFonts w:ascii="Times New Roman" w:eastAsia="Times New Roman" w:hAnsi="Times New Roman" w:cs="Times New Roman"/>
          </w:rPr>
          <w:t>d</w:t>
        </w:r>
      </w:ins>
      <w:del w:id="115" w:author="Author" w:date="2019-08-23T14:26:00Z">
        <w:r w:rsidDel="00961385">
          <w:rPr>
            <w:rFonts w:ascii="Times New Roman" w:eastAsia="Times New Roman" w:hAnsi="Times New Roman" w:cs="Times New Roman"/>
          </w:rPr>
          <w:delText>s</w:delText>
        </w:r>
      </w:del>
      <w:r>
        <w:rPr>
          <w:rFonts w:ascii="Times New Roman" w:eastAsia="Times New Roman" w:hAnsi="Times New Roman" w:cs="Times New Roman"/>
        </w:rPr>
        <w:t xml:space="preserve"> that it would be</w:t>
      </w:r>
      <w:r>
        <w:rPr>
          <w:rFonts w:ascii="Times New Roman" w:eastAsia="Times New Roman" w:hAnsi="Times New Roman" w:cs="Times New Roman"/>
          <w:color w:val="000000"/>
        </w:rPr>
        <w:t xml:space="preserve"> nutritionally limiting to microbial consumers </w:t>
      </w:r>
      <w:r>
        <w:rPr>
          <w:rFonts w:ascii="Times New Roman" w:eastAsia="Times New Roman" w:hAnsi="Times New Roman" w:cs="Times New Roman"/>
        </w:rPr>
        <w:t>and</w:t>
      </w:r>
      <w:r>
        <w:rPr>
          <w:rFonts w:ascii="Times New Roman" w:eastAsia="Times New Roman" w:hAnsi="Times New Roman" w:cs="Times New Roman"/>
          <w:color w:val="000000"/>
        </w:rPr>
        <w:t xml:space="preserve"> requir</w:t>
      </w:r>
      <w:r>
        <w:rPr>
          <w:rFonts w:ascii="Times New Roman" w:eastAsia="Times New Roman" w:hAnsi="Times New Roman" w:cs="Times New Roman"/>
        </w:rPr>
        <w:t>e</w:t>
      </w:r>
      <w:r>
        <w:rPr>
          <w:rFonts w:ascii="Times New Roman" w:eastAsia="Times New Roman" w:hAnsi="Times New Roman" w:cs="Times New Roman"/>
          <w:color w:val="000000"/>
        </w:rPr>
        <w:t xml:space="preserve"> that they immobilize exogenous nutrients to maintain growth (Suberkropp and Chauvet 1995). </w:t>
      </w:r>
      <w:commentRangeEnd w:id="113"/>
      <w:r w:rsidR="00961385">
        <w:rPr>
          <w:rStyle w:val="CommentReference"/>
        </w:rPr>
        <w:commentReference w:id="113"/>
      </w:r>
    </w:p>
    <w:p w14:paraId="1B0ECC1E" w14:textId="77777777"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rPr>
      </w:pPr>
      <w:commentRangeStart w:id="116"/>
      <w:r>
        <w:rPr>
          <w:rFonts w:ascii="Times New Roman" w:eastAsia="Times New Roman" w:hAnsi="Times New Roman" w:cs="Times New Roman"/>
          <w:color w:val="000000"/>
        </w:rPr>
        <w:t xml:space="preserve">The results of our experiment show that the terrestrial leaf litter that was in contact with the sediments lost more organic material than the leaf litter that was not in contact with the sediments </w:t>
      </w:r>
      <w:commentRangeEnd w:id="116"/>
      <w:r w:rsidR="00961385">
        <w:rPr>
          <w:rStyle w:val="CommentReference"/>
        </w:rPr>
        <w:commentReference w:id="116"/>
      </w:r>
      <w:r>
        <w:rPr>
          <w:rFonts w:ascii="Times New Roman" w:eastAsia="Times New Roman" w:hAnsi="Times New Roman" w:cs="Times New Roman"/>
        </w:rPr>
        <w:t>which is consistent with a</w:t>
      </w:r>
      <w:r>
        <w:rPr>
          <w:rFonts w:ascii="Times New Roman" w:eastAsia="Times New Roman" w:hAnsi="Times New Roman" w:cs="Times New Roman"/>
          <w:color w:val="000000"/>
        </w:rPr>
        <w:t xml:space="preserve"> </w:t>
      </w:r>
      <w:r>
        <w:rPr>
          <w:rFonts w:ascii="Times New Roman" w:eastAsia="Times New Roman" w:hAnsi="Times New Roman" w:cs="Times New Roman"/>
        </w:rPr>
        <w:t>positive</w:t>
      </w:r>
      <w:r>
        <w:rPr>
          <w:rFonts w:ascii="Times New Roman" w:eastAsia="Times New Roman" w:hAnsi="Times New Roman" w:cs="Times New Roman"/>
          <w:color w:val="000000"/>
        </w:rPr>
        <w:t xml:space="preserve"> priming effect (Guenet et al. 2010; Bianchi 2011, </w:t>
      </w:r>
      <w:r>
        <w:rPr>
          <w:rFonts w:ascii="Times New Roman" w:eastAsia="Times New Roman" w:hAnsi="Times New Roman" w:cs="Times New Roman"/>
        </w:rPr>
        <w:t>Bengtsson et al. 2018</w:t>
      </w:r>
      <w:r>
        <w:rPr>
          <w:rFonts w:ascii="Times New Roman" w:eastAsia="Times New Roman" w:hAnsi="Times New Roman" w:cs="Times New Roman"/>
          <w:color w:val="000000"/>
        </w:rPr>
        <w:t>).</w:t>
      </w:r>
      <w:r>
        <w:rPr>
          <w:rFonts w:ascii="Times New Roman" w:eastAsia="Times New Roman" w:hAnsi="Times New Roman" w:cs="Times New Roman"/>
        </w:rPr>
        <w:t xml:space="preserve"> Although the change in AFDM did not reveal a significant difference in </w:t>
      </w:r>
      <w:r>
        <w:rPr>
          <w:rFonts w:ascii="Times New Roman" w:eastAsia="Times New Roman" w:hAnsi="Times New Roman" w:cs="Times New Roman"/>
        </w:rPr>
        <w:lastRenderedPageBreak/>
        <w:t xml:space="preserve">the overall mass lost from the leaves in the different conditions, the leaves in contact with the sediments were less tough and lost more C than the leaves that were not in contact with the sediments. </w:t>
      </w:r>
      <w:r>
        <w:rPr>
          <w:rFonts w:ascii="Times New Roman" w:eastAsia="Times New Roman" w:hAnsi="Times New Roman" w:cs="Times New Roman"/>
          <w:color w:val="000000"/>
        </w:rPr>
        <w:t>Leaf toughness results from the structural carbohydrates found in leaf tissue (Gessner 200</w:t>
      </w:r>
      <w:r>
        <w:rPr>
          <w:rFonts w:ascii="Times New Roman" w:eastAsia="Times New Roman" w:hAnsi="Times New Roman" w:cs="Times New Roman"/>
        </w:rPr>
        <w:t>5</w:t>
      </w:r>
      <w:r>
        <w:rPr>
          <w:rFonts w:ascii="Times New Roman" w:eastAsia="Times New Roman" w:hAnsi="Times New Roman" w:cs="Times New Roman"/>
          <w:color w:val="000000"/>
        </w:rPr>
        <w:t>) and the loss of toughness is correlated with the loss of mass via decomposition (Grubbs and Cummins 1994</w:t>
      </w:r>
      <w:r>
        <w:rPr>
          <w:rFonts w:ascii="Times New Roman" w:eastAsia="Times New Roman" w:hAnsi="Times New Roman" w:cs="Times New Roman"/>
        </w:rPr>
        <w:t>,</w:t>
      </w:r>
      <w:r>
        <w:rPr>
          <w:rFonts w:ascii="Times New Roman" w:eastAsia="Times New Roman" w:hAnsi="Times New Roman" w:cs="Times New Roman"/>
          <w:color w:val="000000"/>
        </w:rPr>
        <w:t xml:space="preserve"> Medeiros</w:t>
      </w:r>
      <w:r>
        <w:rPr>
          <w:rFonts w:ascii="Times New Roman" w:eastAsia="Times New Roman" w:hAnsi="Times New Roman" w:cs="Times New Roman"/>
        </w:rPr>
        <w:t xml:space="preserve"> et al.</w:t>
      </w:r>
      <w:r>
        <w:rPr>
          <w:rFonts w:ascii="Times New Roman" w:eastAsia="Times New Roman" w:hAnsi="Times New Roman" w:cs="Times New Roman"/>
          <w:color w:val="000000"/>
        </w:rPr>
        <w:t xml:space="preserve"> 2009).</w:t>
      </w:r>
      <w:r>
        <w:rPr>
          <w:rFonts w:ascii="Times New Roman" w:eastAsia="Times New Roman" w:hAnsi="Times New Roman" w:cs="Times New Roman"/>
        </w:rPr>
        <w:t xml:space="preserve"> The reduced C content of the leaves in contact with the sediments also provides evidence of increased leaf decomposition in the presence of the sediment organic matter, since carbon is the major structural element in plant tissue (Schlesinger and Bernhardt 2013). Taken together, these results indicated that the refractory organic matter of the leaves was mineralized faster when in contact with the labile organic matter in the sediments in a way that is consistent with priming.</w:t>
      </w:r>
    </w:p>
    <w:p w14:paraId="21B96D19" w14:textId="77777777" w:rsidR="00101BAB" w:rsidRPr="007F54C9" w:rsidRDefault="006C7845">
      <w:pPr>
        <w:pBdr>
          <w:top w:val="nil"/>
          <w:left w:val="nil"/>
          <w:bottom w:val="nil"/>
          <w:right w:val="nil"/>
          <w:between w:val="nil"/>
        </w:pBdr>
        <w:spacing w:before="180" w:after="180" w:line="480" w:lineRule="auto"/>
        <w:rPr>
          <w:ins w:id="117" w:author="Author" w:date="2019-08-23T14:17:00Z"/>
          <w:rFonts w:ascii="Times New Roman" w:eastAsia="Times New Roman" w:hAnsi="Times New Roman" w:cs="Times New Roman"/>
          <w:strike/>
          <w:rPrChange w:id="118" w:author="Author" w:date="2019-08-23T14:30:00Z">
            <w:rPr>
              <w:ins w:id="119" w:author="Author" w:date="2019-08-23T14:17:00Z"/>
              <w:rFonts w:ascii="Times New Roman" w:eastAsia="Times New Roman" w:hAnsi="Times New Roman" w:cs="Times New Roman"/>
            </w:rPr>
          </w:rPrChange>
        </w:rPr>
      </w:pPr>
      <w:commentRangeStart w:id="120"/>
      <w:r w:rsidRPr="007F54C9">
        <w:rPr>
          <w:rFonts w:ascii="Times New Roman" w:eastAsia="Times New Roman" w:hAnsi="Times New Roman" w:cs="Times New Roman"/>
          <w:strike/>
          <w:rPrChange w:id="121" w:author="Author" w:date="2019-08-23T14:30:00Z">
            <w:rPr>
              <w:rFonts w:ascii="Times New Roman" w:eastAsia="Times New Roman" w:hAnsi="Times New Roman" w:cs="Times New Roman"/>
            </w:rPr>
          </w:rPrChange>
        </w:rPr>
        <w:t>Our results cannot identify the specific mechanisms that underlie the accelerated leaf litter decomposition when in contact with pond sediments. The main priming models developed from soil ecosystems hypothesize that the labile organic matter pool provides a source of energy, structural C, and/or nutrients to a community of decomposers that can mineralize the refractory organic matter pool (Guenet et al. 2010).  Additional experiments are required to determine if the leaf litter decomposition in this system is limited by energy or inorganic nutrients.</w:t>
      </w:r>
      <w:commentRangeEnd w:id="120"/>
      <w:r w:rsidR="00143655">
        <w:rPr>
          <w:rStyle w:val="CommentReference"/>
        </w:rPr>
        <w:commentReference w:id="120"/>
      </w:r>
    </w:p>
    <w:p w14:paraId="6D876ADA" w14:textId="77777777" w:rsidR="00CE61C4" w:rsidRDefault="00CE61C4">
      <w:pPr>
        <w:pBdr>
          <w:top w:val="nil"/>
          <w:left w:val="nil"/>
          <w:bottom w:val="nil"/>
          <w:right w:val="nil"/>
          <w:between w:val="nil"/>
        </w:pBdr>
        <w:spacing w:before="180" w:after="180" w:line="480" w:lineRule="auto"/>
        <w:rPr>
          <w:rFonts w:ascii="Times New Roman" w:eastAsia="Times New Roman" w:hAnsi="Times New Roman" w:cs="Times New Roman"/>
        </w:rPr>
      </w:pPr>
    </w:p>
    <w:p w14:paraId="619B1586"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Magnitude of Priming</w:t>
      </w:r>
    </w:p>
    <w:p w14:paraId="15958D6C" w14:textId="77777777"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We measured a positive priming effect of the sediment environment on the decomposition of the leaf litter when we evaluated decomposition based on the change in toughness and the change in carbon mass. Since we measured no significant difference in the change in AFDM between the </w:t>
      </w:r>
      <w:r>
        <w:rPr>
          <w:rFonts w:ascii="Times New Roman" w:eastAsia="Times New Roman" w:hAnsi="Times New Roman" w:cs="Times New Roman"/>
        </w:rPr>
        <w:lastRenderedPageBreak/>
        <w:t>leaf discs in contact, and not in contact with the sediments, we found no priming effect when decomposition was measured as AFDM loss.</w:t>
      </w:r>
    </w:p>
    <w:p w14:paraId="255F369C" w14:textId="77777777"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The lack of a significant difference in AFDM loss between the leaves in contact, and not in contact with the sediments, is likely do to the large variation in the measured AFDM loss of the leaves in both treatment levels (Figure 1), which likely results from the introduction of measurement error and the limitations of measuring changes in mass from low mass leaf samples.</w:t>
      </w:r>
    </w:p>
    <w:p w14:paraId="50BED85C" w14:textId="77777777" w:rsidR="00101BAB" w:rsidRPr="007F54C9" w:rsidRDefault="006C7845">
      <w:pPr>
        <w:spacing w:line="480" w:lineRule="auto"/>
        <w:rPr>
          <w:rFonts w:ascii="Times New Roman" w:eastAsia="Times New Roman" w:hAnsi="Times New Roman" w:cs="Times New Roman"/>
          <w:strike/>
          <w:rPrChange w:id="122" w:author="Author" w:date="2019-08-23T14:33:00Z">
            <w:rPr>
              <w:rFonts w:ascii="Times New Roman" w:eastAsia="Times New Roman" w:hAnsi="Times New Roman" w:cs="Times New Roman"/>
            </w:rPr>
          </w:rPrChange>
        </w:rPr>
      </w:pPr>
      <w:r>
        <w:rPr>
          <w:rFonts w:ascii="Times New Roman" w:eastAsia="Times New Roman" w:hAnsi="Times New Roman" w:cs="Times New Roman"/>
        </w:rPr>
        <w:t xml:space="preserve">The priming effect based on carbon mass change (77%) was greater than the priming effect based on the change in leaf toughness (43%) but both measures were substantially greater than the mean 12.6% priming effect for aquatic systems reported by Bengtsson et al. (2018). However, Bengtsson et al. (2018) found that, overall aquatic systems show highly variable and not consistently positive priming effects. Furthermore, they hypothesize that priming effects will predominantly be observed in sediment environments, where they calculated a mean priming effect of 46.2% for marine sediments (Bengtsson et al. 2018) that was similar to what we observed for the the leaf litter in the pond sediments.  The composition of our test sediments was primarily composed of labile autochthonous organic material (~ C/N 10), which supports our priming numbers being greater than other systems that contain more structural carbon in the sediments.  </w:t>
      </w:r>
      <w:commentRangeStart w:id="123"/>
      <w:r w:rsidRPr="007F54C9">
        <w:rPr>
          <w:rFonts w:ascii="Times New Roman" w:eastAsia="Times New Roman" w:hAnsi="Times New Roman" w:cs="Times New Roman"/>
          <w:strike/>
          <w:rPrChange w:id="124" w:author="Author" w:date="2019-08-23T14:33:00Z">
            <w:rPr>
              <w:rFonts w:ascii="Times New Roman" w:eastAsia="Times New Roman" w:hAnsi="Times New Roman" w:cs="Times New Roman"/>
            </w:rPr>
          </w:rPrChange>
        </w:rPr>
        <w:t>It is not possible to compare the priming effect that we measured to other lentic sediments systems because our study appears to be the first to measure priming effects in lentic sediments (Bengtsson et al. 2018).</w:t>
      </w:r>
      <w:commentRangeEnd w:id="123"/>
      <w:r w:rsidR="00143655">
        <w:rPr>
          <w:rStyle w:val="CommentReference"/>
        </w:rPr>
        <w:commentReference w:id="123"/>
      </w:r>
    </w:p>
    <w:p w14:paraId="447F2B85" w14:textId="08A58ECD" w:rsidR="00101BAB" w:rsidDel="003F52B6" w:rsidRDefault="006C7845">
      <w:pPr>
        <w:spacing w:line="480" w:lineRule="auto"/>
        <w:rPr>
          <w:del w:id="125" w:author="Author" w:date="2019-08-24T06:10:00Z"/>
          <w:rFonts w:ascii="Times New Roman" w:eastAsia="Times New Roman" w:hAnsi="Times New Roman" w:cs="Times New Roman"/>
        </w:rPr>
      </w:pPr>
      <w:r>
        <w:rPr>
          <w:rFonts w:ascii="Times New Roman" w:eastAsia="Times New Roman" w:hAnsi="Times New Roman" w:cs="Times New Roman"/>
        </w:rPr>
        <w:t xml:space="preserve">The magnitude of the priming effect that we observed for the pond sediments on the leaf litter was similar to other examples of positive priming of leaf litter decomposition. Danger et al. </w:t>
      </w:r>
      <w:r>
        <w:rPr>
          <w:rFonts w:ascii="Times New Roman" w:eastAsia="Times New Roman" w:hAnsi="Times New Roman" w:cs="Times New Roman"/>
        </w:rPr>
        <w:lastRenderedPageBreak/>
        <w:t>(2013) found a priming effect for algae additions to stream-derived leaf litter of approximately 43%, which is similar to what we found for the PE based on the change in toughness of leaves that were in contact with pond sediments. In contrast, Halvorson et al. (2016), found a much higher priming effect of approximately 167% when algae were allowed to grow on decomposing litter without P additions.</w:t>
      </w:r>
      <w:ins w:id="126" w:author="Author" w:date="2019-08-24T06:10:00Z">
        <w:r w:rsidR="003F52B6">
          <w:rPr>
            <w:rFonts w:ascii="Times New Roman" w:eastAsia="Times New Roman" w:hAnsi="Times New Roman" w:cs="Times New Roman"/>
          </w:rPr>
          <w:t xml:space="preserve"> </w:t>
        </w:r>
      </w:ins>
    </w:p>
    <w:p w14:paraId="5DB56EF2" w14:textId="6B952E7C" w:rsidR="00101BAB" w:rsidRPr="007F54C9" w:rsidRDefault="006C7845">
      <w:pPr>
        <w:spacing w:line="480" w:lineRule="auto"/>
        <w:rPr>
          <w:ins w:id="127" w:author="Author" w:date="2019-08-23T14:17:00Z"/>
          <w:rFonts w:ascii="Times New Roman" w:eastAsia="Times New Roman" w:hAnsi="Times New Roman" w:cs="Times New Roman"/>
          <w:strike/>
          <w:rPrChange w:id="128" w:author="Author" w:date="2019-08-24T06:10:00Z">
            <w:rPr>
              <w:ins w:id="129" w:author="Author" w:date="2019-08-23T14:17:00Z"/>
              <w:rFonts w:ascii="Times New Roman" w:eastAsia="Times New Roman" w:hAnsi="Times New Roman" w:cs="Times New Roman"/>
            </w:rPr>
          </w:rPrChange>
        </w:rPr>
      </w:pPr>
      <w:r>
        <w:rPr>
          <w:rFonts w:ascii="Times New Roman" w:eastAsia="Times New Roman" w:hAnsi="Times New Roman" w:cs="Times New Roman"/>
        </w:rPr>
        <w:t xml:space="preserve">Overall the magnitude of the priming effect that we observed </w:t>
      </w:r>
      <w:del w:id="130" w:author="Author" w:date="2019-08-24T06:09:00Z">
        <w:r w:rsidDel="003F52B6">
          <w:rPr>
            <w:rFonts w:ascii="Times New Roman" w:eastAsia="Times New Roman" w:hAnsi="Times New Roman" w:cs="Times New Roman"/>
          </w:rPr>
          <w:delText xml:space="preserve">in our study </w:delText>
        </w:r>
      </w:del>
      <w:r>
        <w:rPr>
          <w:rFonts w:ascii="Times New Roman" w:eastAsia="Times New Roman" w:hAnsi="Times New Roman" w:cs="Times New Roman"/>
        </w:rPr>
        <w:t xml:space="preserve">was consistent with the, albeit highly variable and limited, positive priming effects recorded in the literature under ambient nutrient conditions. </w:t>
      </w:r>
      <w:commentRangeStart w:id="131"/>
      <w:r w:rsidRPr="007F54C9">
        <w:rPr>
          <w:rFonts w:ascii="Times New Roman" w:eastAsia="Times New Roman" w:hAnsi="Times New Roman" w:cs="Times New Roman"/>
          <w:strike/>
          <w:rPrChange w:id="132" w:author="Author" w:date="2019-08-24T06:10:00Z">
            <w:rPr>
              <w:rFonts w:ascii="Times New Roman" w:eastAsia="Times New Roman" w:hAnsi="Times New Roman" w:cs="Times New Roman"/>
            </w:rPr>
          </w:rPrChange>
        </w:rPr>
        <w:t xml:space="preserve">Our finding of positive priming of leaf decomposition by pond sediments is the first demonstration of a priming effect from a lentic sediment environment and provides some early support for the prediction of Bengtsson et al (2018) that priming in aquatic systems is likely to be found in sediment environments. </w:t>
      </w:r>
      <w:commentRangeEnd w:id="131"/>
      <w:r w:rsidR="003F52B6">
        <w:rPr>
          <w:rStyle w:val="CommentReference"/>
        </w:rPr>
        <w:commentReference w:id="131"/>
      </w:r>
    </w:p>
    <w:p w14:paraId="61FE7486" w14:textId="77777777" w:rsidR="00CE61C4" w:rsidRDefault="00CE61C4">
      <w:pPr>
        <w:spacing w:line="480" w:lineRule="auto"/>
        <w:rPr>
          <w:rFonts w:ascii="Times New Roman" w:eastAsia="Times New Roman" w:hAnsi="Times New Roman" w:cs="Times New Roman"/>
          <w:color w:val="000000"/>
        </w:rPr>
      </w:pPr>
    </w:p>
    <w:p w14:paraId="146E2DC2" w14:textId="11849E76" w:rsidR="00101BAB" w:rsidRDefault="006C7845">
      <w:pPr>
        <w:pBdr>
          <w:top w:val="nil"/>
          <w:left w:val="nil"/>
          <w:bottom w:val="nil"/>
          <w:right w:val="nil"/>
          <w:between w:val="nil"/>
        </w:pBd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 xml:space="preserve">Effect of </w:t>
      </w:r>
      <w:ins w:id="133" w:author="Author" w:date="2019-08-24T06:11:00Z">
        <w:r w:rsidR="003F52B6">
          <w:rPr>
            <w:rFonts w:ascii="Times New Roman" w:eastAsia="Times New Roman" w:hAnsi="Times New Roman" w:cs="Times New Roman"/>
            <w:b/>
          </w:rPr>
          <w:t>s</w:t>
        </w:r>
      </w:ins>
      <w:del w:id="134" w:author="Author" w:date="2019-08-24T06:11:00Z">
        <w:r w:rsidDel="003F52B6">
          <w:rPr>
            <w:rFonts w:ascii="Times New Roman" w:eastAsia="Times New Roman" w:hAnsi="Times New Roman" w:cs="Times New Roman"/>
            <w:b/>
          </w:rPr>
          <w:delText>S</w:delText>
        </w:r>
      </w:del>
      <w:r>
        <w:rPr>
          <w:rFonts w:ascii="Times New Roman" w:eastAsia="Times New Roman" w:hAnsi="Times New Roman" w:cs="Times New Roman"/>
          <w:b/>
        </w:rPr>
        <w:t xml:space="preserve">ediment </w:t>
      </w:r>
      <w:ins w:id="135" w:author="Author" w:date="2019-08-24T06:11:00Z">
        <w:r w:rsidR="003F52B6">
          <w:rPr>
            <w:rFonts w:ascii="Times New Roman" w:eastAsia="Times New Roman" w:hAnsi="Times New Roman" w:cs="Times New Roman"/>
            <w:b/>
          </w:rPr>
          <w:t>c</w:t>
        </w:r>
      </w:ins>
      <w:del w:id="136" w:author="Author" w:date="2019-08-24T06:11:00Z">
        <w:r w:rsidDel="003F52B6">
          <w:rPr>
            <w:rFonts w:ascii="Times New Roman" w:eastAsia="Times New Roman" w:hAnsi="Times New Roman" w:cs="Times New Roman"/>
            <w:b/>
          </w:rPr>
          <w:delText>C</w:delText>
        </w:r>
      </w:del>
      <w:r>
        <w:rPr>
          <w:rFonts w:ascii="Times New Roman" w:eastAsia="Times New Roman" w:hAnsi="Times New Roman" w:cs="Times New Roman"/>
          <w:b/>
        </w:rPr>
        <w:t xml:space="preserve">ontact on </w:t>
      </w:r>
      <w:ins w:id="137" w:author="Author" w:date="2019-08-24T06:11:00Z">
        <w:r w:rsidR="003F52B6">
          <w:rPr>
            <w:rFonts w:ascii="Times New Roman" w:eastAsia="Times New Roman" w:hAnsi="Times New Roman" w:cs="Times New Roman"/>
            <w:b/>
          </w:rPr>
          <w:t>n</w:t>
        </w:r>
      </w:ins>
      <w:del w:id="138" w:author="Author" w:date="2019-08-24T06:11:00Z">
        <w:r w:rsidDel="003F52B6">
          <w:rPr>
            <w:rFonts w:ascii="Times New Roman" w:eastAsia="Times New Roman" w:hAnsi="Times New Roman" w:cs="Times New Roman"/>
            <w:b/>
          </w:rPr>
          <w:delText>N</w:delText>
        </w:r>
      </w:del>
      <w:r>
        <w:rPr>
          <w:rFonts w:ascii="Times New Roman" w:eastAsia="Times New Roman" w:hAnsi="Times New Roman" w:cs="Times New Roman"/>
          <w:b/>
        </w:rPr>
        <w:t xml:space="preserve">itrogen </w:t>
      </w:r>
      <w:ins w:id="139" w:author="Author" w:date="2019-08-24T06:11:00Z">
        <w:r w:rsidR="003F52B6">
          <w:rPr>
            <w:rFonts w:ascii="Times New Roman" w:eastAsia="Times New Roman" w:hAnsi="Times New Roman" w:cs="Times New Roman"/>
            <w:b/>
          </w:rPr>
          <w:t>c</w:t>
        </w:r>
      </w:ins>
      <w:del w:id="140" w:author="Author" w:date="2019-08-24T06:11:00Z">
        <w:r w:rsidDel="003F52B6">
          <w:rPr>
            <w:rFonts w:ascii="Times New Roman" w:eastAsia="Times New Roman" w:hAnsi="Times New Roman" w:cs="Times New Roman"/>
            <w:b/>
          </w:rPr>
          <w:delText>C</w:delText>
        </w:r>
      </w:del>
      <w:r>
        <w:rPr>
          <w:rFonts w:ascii="Times New Roman" w:eastAsia="Times New Roman" w:hAnsi="Times New Roman" w:cs="Times New Roman"/>
          <w:b/>
        </w:rPr>
        <w:t>ycling</w:t>
      </w:r>
    </w:p>
    <w:p w14:paraId="61DE17E8" w14:textId="04A84115" w:rsidR="00101BAB" w:rsidRDefault="006C7845">
      <w:pPr>
        <w:spacing w:line="480" w:lineRule="auto"/>
        <w:rPr>
          <w:rFonts w:ascii="Times New Roman" w:eastAsia="Times New Roman" w:hAnsi="Times New Roman" w:cs="Times New Roman"/>
          <w:color w:val="000000"/>
        </w:rPr>
      </w:pPr>
      <w:r>
        <w:rPr>
          <w:rFonts w:ascii="Times New Roman" w:eastAsia="Times New Roman" w:hAnsi="Times New Roman" w:cs="Times New Roman"/>
        </w:rPr>
        <w:t>Danger et al. (2013) and Halvorson et al. (2016) only found positive priming effects under conditions of nutrient limitation. The nutrient status of our microcosms is unknown</w:t>
      </w:r>
      <w:ins w:id="141" w:author="Author" w:date="2019-08-24T06:11:00Z">
        <w:r w:rsidR="003F52B6">
          <w:rPr>
            <w:rFonts w:ascii="Times New Roman" w:eastAsia="Times New Roman" w:hAnsi="Times New Roman" w:cs="Times New Roman"/>
          </w:rPr>
          <w:t>,</w:t>
        </w:r>
      </w:ins>
      <w:r>
        <w:rPr>
          <w:rFonts w:ascii="Times New Roman" w:eastAsia="Times New Roman" w:hAnsi="Times New Roman" w:cs="Times New Roman"/>
        </w:rPr>
        <w:t xml:space="preserve"> but</w:t>
      </w:r>
      <w:r>
        <w:rPr>
          <w:rFonts w:ascii="Times New Roman" w:eastAsia="Times New Roman" w:hAnsi="Times New Roman" w:cs="Times New Roman"/>
          <w:color w:val="000000"/>
        </w:rPr>
        <w:t xml:space="preserve"> our observation that the leaf discs lost C mass, without a simultaneous loss of N mass, suggest</w:t>
      </w:r>
      <w:ins w:id="142" w:author="Author" w:date="2019-08-24T06:11:00Z">
        <w:r w:rsidR="003F52B6">
          <w:rPr>
            <w:rFonts w:ascii="Times New Roman" w:eastAsia="Times New Roman" w:hAnsi="Times New Roman" w:cs="Times New Roman"/>
            <w:color w:val="000000"/>
          </w:rPr>
          <w:t>ed</w:t>
        </w:r>
      </w:ins>
      <w:del w:id="143" w:author="Author" w:date="2019-08-24T06:11:00Z">
        <w:r w:rsidDel="003F52B6">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that the microbial community was immobili</w:t>
      </w:r>
      <w:r>
        <w:rPr>
          <w:rFonts w:ascii="Times New Roman" w:eastAsia="Times New Roman" w:hAnsi="Times New Roman" w:cs="Times New Roman"/>
        </w:rPr>
        <w:t xml:space="preserve">zing </w:t>
      </w:r>
      <w:r>
        <w:rPr>
          <w:rFonts w:ascii="Times New Roman" w:eastAsia="Times New Roman" w:hAnsi="Times New Roman" w:cs="Times New Roman"/>
          <w:color w:val="000000"/>
        </w:rPr>
        <w:t xml:space="preserve">inorganic nitrogen </w:t>
      </w:r>
      <w:r>
        <w:rPr>
          <w:rFonts w:ascii="Times New Roman" w:eastAsia="Times New Roman" w:hAnsi="Times New Roman" w:cs="Times New Roman"/>
        </w:rPr>
        <w:t xml:space="preserve">liberated </w:t>
      </w:r>
      <w:r>
        <w:rPr>
          <w:rFonts w:ascii="Times New Roman" w:eastAsia="Times New Roman" w:hAnsi="Times New Roman" w:cs="Times New Roman"/>
          <w:color w:val="000000"/>
        </w:rPr>
        <w:t>during decomposition (Suberkropp and Chauvet 1995) and suggest</w:t>
      </w:r>
      <w:ins w:id="144" w:author="Author" w:date="2019-08-24T06:12:00Z">
        <w:r w:rsidR="003F52B6">
          <w:rPr>
            <w:rFonts w:ascii="Times New Roman" w:eastAsia="Times New Roman" w:hAnsi="Times New Roman" w:cs="Times New Roman"/>
            <w:color w:val="000000"/>
          </w:rPr>
          <w:t>ed</w:t>
        </w:r>
      </w:ins>
      <w:del w:id="145" w:author="Author" w:date="2019-08-24T06:12:00Z">
        <w:r w:rsidDel="003F52B6">
          <w:rPr>
            <w:rFonts w:ascii="Times New Roman" w:eastAsia="Times New Roman" w:hAnsi="Times New Roman" w:cs="Times New Roman"/>
            <w:color w:val="000000"/>
          </w:rPr>
          <w:delText>s</w:delText>
        </w:r>
      </w:del>
      <w:r>
        <w:rPr>
          <w:rFonts w:ascii="Times New Roman" w:eastAsia="Times New Roman" w:hAnsi="Times New Roman" w:cs="Times New Roman"/>
          <w:color w:val="000000"/>
        </w:rPr>
        <w:t xml:space="preserve"> </w:t>
      </w:r>
      <w:r>
        <w:rPr>
          <w:rFonts w:ascii="Times New Roman" w:eastAsia="Times New Roman" w:hAnsi="Times New Roman" w:cs="Times New Roman"/>
        </w:rPr>
        <w:t>microbial N limitation</w:t>
      </w:r>
      <w:r>
        <w:rPr>
          <w:rFonts w:ascii="Times New Roman" w:eastAsia="Times New Roman" w:hAnsi="Times New Roman" w:cs="Times New Roman"/>
          <w:color w:val="000000"/>
        </w:rPr>
        <w:t xml:space="preserve">. The select mineralization of C and immobilization of N is an established pattern in leaf conditioning by microbial communities (Anderson and Sedell 1979) and </w:t>
      </w:r>
      <w:del w:id="146" w:author="Author" w:date="2019-08-24T06:13:00Z">
        <w:r w:rsidDel="003F52B6">
          <w:rPr>
            <w:rFonts w:ascii="Times New Roman" w:eastAsia="Times New Roman" w:hAnsi="Times New Roman" w:cs="Times New Roman"/>
            <w:color w:val="000000"/>
          </w:rPr>
          <w:delText xml:space="preserve">is </w:delText>
        </w:r>
      </w:del>
      <w:ins w:id="147" w:author="Author" w:date="2019-08-24T06:13:00Z">
        <w:r w:rsidR="003F52B6">
          <w:rPr>
            <w:rFonts w:ascii="Times New Roman" w:eastAsia="Times New Roman" w:hAnsi="Times New Roman" w:cs="Times New Roman"/>
            <w:color w:val="000000"/>
          </w:rPr>
          <w:t xml:space="preserve">was </w:t>
        </w:r>
      </w:ins>
      <w:r>
        <w:rPr>
          <w:rFonts w:ascii="Times New Roman" w:eastAsia="Times New Roman" w:hAnsi="Times New Roman" w:cs="Times New Roman"/>
          <w:color w:val="000000"/>
        </w:rPr>
        <w:t>reflected in the decrease in C:N of the leaf tissue during our experiment.</w:t>
      </w:r>
    </w:p>
    <w:p w14:paraId="20481479" w14:textId="26265B1A"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rPr>
        <w:t xml:space="preserve">Interestingly, the presence of the labile organic matter in the sediments appears to alter the way that N is cycled in the leaf-decomposer system. When labile sediment organic matter was not </w:t>
      </w:r>
      <w:r>
        <w:rPr>
          <w:rFonts w:ascii="Times New Roman" w:eastAsia="Times New Roman" w:hAnsi="Times New Roman" w:cs="Times New Roman"/>
        </w:rPr>
        <w:lastRenderedPageBreak/>
        <w:t>present, the mass of inorganic nitrogen liberated from the leaves via mineralization was insufficient to support the growth of the observed fungal biomass, and the fungi must have immobilized inorganic nitrogen from sources other tha</w:t>
      </w:r>
      <w:ins w:id="148" w:author="Author" w:date="2019-08-24T06:14:00Z">
        <w:r w:rsidR="003F52B6">
          <w:rPr>
            <w:rFonts w:ascii="Times New Roman" w:eastAsia="Times New Roman" w:hAnsi="Times New Roman" w:cs="Times New Roman"/>
          </w:rPr>
          <w:t>n</w:t>
        </w:r>
      </w:ins>
      <w:del w:id="149" w:author="Author" w:date="2019-08-24T06:14:00Z">
        <w:r w:rsidDel="003F52B6">
          <w:rPr>
            <w:rFonts w:ascii="Times New Roman" w:eastAsia="Times New Roman" w:hAnsi="Times New Roman" w:cs="Times New Roman"/>
          </w:rPr>
          <w:delText>t</w:delText>
        </w:r>
      </w:del>
      <w:r>
        <w:rPr>
          <w:rFonts w:ascii="Times New Roman" w:eastAsia="Times New Roman" w:hAnsi="Times New Roman" w:cs="Times New Roman"/>
        </w:rPr>
        <w:t xml:space="preserve"> the leaf tissue (Figure 3). In contrast, when the leaves were in contact with the labile sediment organic matter, the combination or greater leaf mineralization and lower fungal biomass meant that there was more inorganic nitrogen released from the leaf tissue than was required for the observed fungal biomass and nitrogen would have been lost from the system (Figure 3).</w:t>
      </w:r>
    </w:p>
    <w:p w14:paraId="08461CBC" w14:textId="745F2103" w:rsidR="00101BAB" w:rsidRDefault="006C7845">
      <w:pPr>
        <w:spacing w:line="480" w:lineRule="auto"/>
        <w:rPr>
          <w:rFonts w:ascii="Times New Roman" w:eastAsia="Times New Roman" w:hAnsi="Times New Roman" w:cs="Times New Roman"/>
        </w:rPr>
      </w:pPr>
      <w:commentRangeStart w:id="150"/>
      <w:r>
        <w:rPr>
          <w:rFonts w:ascii="Times New Roman" w:eastAsia="Times New Roman" w:hAnsi="Times New Roman" w:cs="Times New Roman"/>
        </w:rPr>
        <w:t xml:space="preserve">These descriptions are based on the measured standing stock of fungal biomass at the conclusion of the experiment.  Over the course of the incubation fungal biomass was almost certainly </w:t>
      </w:r>
      <w:del w:id="151" w:author="Author" w:date="2019-08-24T06:14:00Z">
        <w:r w:rsidDel="003F52B6">
          <w:rPr>
            <w:rFonts w:ascii="Times New Roman" w:eastAsia="Times New Roman" w:hAnsi="Times New Roman" w:cs="Times New Roman"/>
          </w:rPr>
          <w:delText xml:space="preserve">have </w:delText>
        </w:r>
      </w:del>
      <w:r>
        <w:rPr>
          <w:rFonts w:ascii="Times New Roman" w:eastAsia="Times New Roman" w:hAnsi="Times New Roman" w:cs="Times New Roman"/>
        </w:rPr>
        <w:t>been lost via biomass turnover or conidia production (Gessner and Chauvet 1994, Gessner 1997, Baldy et al. 2002, Halvorson et al. 2019b).  The effect of fungal biomass losses during the incubation would be that the observed N deficit for fungal biomass production in the absence of sediment contact is underestimated estimate, and the N surplus in the presence of the sediment contact is exaggerated.</w:t>
      </w:r>
      <w:commentRangeEnd w:id="150"/>
      <w:r w:rsidR="00F45945">
        <w:rPr>
          <w:rStyle w:val="CommentReference"/>
        </w:rPr>
        <w:commentReference w:id="150"/>
      </w:r>
    </w:p>
    <w:p w14:paraId="04C9034F" w14:textId="6BC852D2" w:rsidR="00101BAB" w:rsidRDefault="006C7845">
      <w:pPr>
        <w:spacing w:line="480" w:lineRule="auto"/>
        <w:rPr>
          <w:ins w:id="152" w:author="Author" w:date="2019-08-23T14:17:00Z"/>
          <w:rFonts w:ascii="Times New Roman" w:eastAsia="Times New Roman" w:hAnsi="Times New Roman" w:cs="Times New Roman"/>
        </w:rPr>
      </w:pPr>
      <w:r>
        <w:rPr>
          <w:rFonts w:ascii="Times New Roman" w:eastAsia="Times New Roman" w:hAnsi="Times New Roman" w:cs="Times New Roman"/>
        </w:rPr>
        <w:t xml:space="preserve">The implications of the differences in N cycling in the presence or absence of sediment contact are that the sediment contact may influence the nitrogen limitation of the bacterial decomposers on the leaf tissue. If we assume that the only fungal biomass production was what we measured at the conclusion of the incubation and that fungi utilize all of the available nitrogen liberated from the leaves before the bacteria, then there would be no leaf-derived N available for the bacteria in the absence of the sediments but 73% of the leaf-derived nitrogen in the presence of the sediments. Obviously these assumptions are invalid due to fungal biomass losses </w:t>
      </w:r>
      <w:del w:id="153" w:author="Author" w:date="2019-08-24T06:17:00Z">
        <w:r w:rsidDel="00F45945">
          <w:rPr>
            <w:rFonts w:ascii="Times New Roman" w:eastAsia="Times New Roman" w:hAnsi="Times New Roman" w:cs="Times New Roman"/>
          </w:rPr>
          <w:delText xml:space="preserve">as noted above </w:delText>
        </w:r>
      </w:del>
      <w:r>
        <w:rPr>
          <w:rFonts w:ascii="Times New Roman" w:eastAsia="Times New Roman" w:hAnsi="Times New Roman" w:cs="Times New Roman"/>
        </w:rPr>
        <w:t>and real-time competition for N by the bacteria (</w:t>
      </w:r>
      <w:commentRangeStart w:id="154"/>
      <w:r>
        <w:rPr>
          <w:rFonts w:ascii="Times New Roman" w:eastAsia="Times New Roman" w:hAnsi="Times New Roman" w:cs="Times New Roman"/>
        </w:rPr>
        <w:t>CITE</w:t>
      </w:r>
      <w:commentRangeEnd w:id="154"/>
      <w:r w:rsidR="00F45945">
        <w:rPr>
          <w:rStyle w:val="CommentReference"/>
        </w:rPr>
        <w:commentReference w:id="154"/>
      </w:r>
      <w:r>
        <w:rPr>
          <w:rFonts w:ascii="Times New Roman" w:eastAsia="Times New Roman" w:hAnsi="Times New Roman" w:cs="Times New Roman"/>
        </w:rPr>
        <w:t>), but the measurements suggest</w:t>
      </w:r>
      <w:ins w:id="155" w:author="Author" w:date="2019-08-24T06:18:00Z">
        <w:r w:rsidR="00F45945">
          <w:rPr>
            <w:rFonts w:ascii="Times New Roman" w:eastAsia="Times New Roman" w:hAnsi="Times New Roman" w:cs="Times New Roman"/>
          </w:rPr>
          <w:t>ed</w:t>
        </w:r>
      </w:ins>
      <w:r>
        <w:rPr>
          <w:rFonts w:ascii="Times New Roman" w:eastAsia="Times New Roman" w:hAnsi="Times New Roman" w:cs="Times New Roman"/>
        </w:rPr>
        <w:t xml:space="preserve"> that the sediments may alter the N availability to the microbial community on the leaves.</w:t>
      </w:r>
    </w:p>
    <w:p w14:paraId="287C8A0A" w14:textId="77777777" w:rsidR="00CE61C4" w:rsidRDefault="00CE61C4">
      <w:pPr>
        <w:spacing w:line="480" w:lineRule="auto"/>
        <w:rPr>
          <w:rFonts w:ascii="Times New Roman" w:eastAsia="Times New Roman" w:hAnsi="Times New Roman" w:cs="Times New Roman"/>
        </w:rPr>
      </w:pPr>
    </w:p>
    <w:p w14:paraId="2E90AB37"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Microbial Dynamics</w:t>
      </w:r>
    </w:p>
    <w:p w14:paraId="7F053BB0" w14:textId="60717048"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t xml:space="preserve">The priming effect observed in our experiment </w:t>
      </w:r>
      <w:del w:id="156" w:author="Author" w:date="2019-08-24T06:18:00Z">
        <w:r w:rsidDel="00F45945">
          <w:rPr>
            <w:rFonts w:ascii="Times New Roman" w:eastAsia="Times New Roman" w:hAnsi="Times New Roman" w:cs="Times New Roman"/>
          </w:rPr>
          <w:delText>is almost certainly</w:delText>
        </w:r>
      </w:del>
      <w:ins w:id="157" w:author="Author" w:date="2019-08-24T06:18:00Z">
        <w:r w:rsidR="00F45945">
          <w:rPr>
            <w:rFonts w:ascii="Times New Roman" w:eastAsia="Times New Roman" w:hAnsi="Times New Roman" w:cs="Times New Roman"/>
          </w:rPr>
          <w:t>was likely</w:t>
        </w:r>
      </w:ins>
      <w:r>
        <w:rPr>
          <w:rFonts w:ascii="Times New Roman" w:eastAsia="Times New Roman" w:hAnsi="Times New Roman" w:cs="Times New Roman"/>
        </w:rPr>
        <w:t xml:space="preserve"> the result of a change in microbial decomposition dynamics, since larger metazoans were excluded from the mesocosms.  </w:t>
      </w:r>
      <w:ins w:id="158" w:author="Author" w:date="2019-08-24T06:19:00Z">
        <w:r w:rsidR="00F45945">
          <w:rPr>
            <w:rFonts w:ascii="Times New Roman" w:eastAsia="Times New Roman" w:hAnsi="Times New Roman" w:cs="Times New Roman"/>
          </w:rPr>
          <w:t xml:space="preserve">Despite </w:t>
        </w:r>
      </w:ins>
      <w:del w:id="159" w:author="Author" w:date="2019-08-24T06:19:00Z">
        <w:r w:rsidDel="00F45945">
          <w:rPr>
            <w:rFonts w:ascii="Times New Roman" w:eastAsia="Times New Roman" w:hAnsi="Times New Roman" w:cs="Times New Roman"/>
          </w:rPr>
          <w:delText xml:space="preserve">We did observe </w:delText>
        </w:r>
      </w:del>
      <w:del w:id="160" w:author="Author" w:date="2019-08-24T06:20:00Z">
        <w:r w:rsidDel="00F45945">
          <w:rPr>
            <w:rFonts w:ascii="Times New Roman" w:eastAsia="Times New Roman" w:hAnsi="Times New Roman" w:cs="Times New Roman"/>
          </w:rPr>
          <w:delText xml:space="preserve">some </w:delText>
        </w:r>
      </w:del>
      <w:r>
        <w:rPr>
          <w:rFonts w:ascii="Times New Roman" w:eastAsia="Times New Roman" w:hAnsi="Times New Roman" w:cs="Times New Roman"/>
        </w:rPr>
        <w:t xml:space="preserve">meiofaunal burrowing activity </w:t>
      </w:r>
      <w:ins w:id="161" w:author="Author" w:date="2019-08-24T06:19:00Z">
        <w:r w:rsidR="00F45945">
          <w:rPr>
            <w:rFonts w:ascii="Times New Roman" w:eastAsia="Times New Roman" w:hAnsi="Times New Roman" w:cs="Times New Roman"/>
          </w:rPr>
          <w:t xml:space="preserve">could have occurred </w:t>
        </w:r>
      </w:ins>
      <w:r>
        <w:rPr>
          <w:rFonts w:ascii="Times New Roman" w:eastAsia="Times New Roman" w:hAnsi="Times New Roman" w:cs="Times New Roman"/>
        </w:rPr>
        <w:t>in some of the mesocosms</w:t>
      </w:r>
      <w:del w:id="162" w:author="Author" w:date="2019-08-24T06:20:00Z">
        <w:r w:rsidDel="00F45945">
          <w:rPr>
            <w:rFonts w:ascii="Times New Roman" w:eastAsia="Times New Roman" w:hAnsi="Times New Roman" w:cs="Times New Roman"/>
          </w:rPr>
          <w:delText xml:space="preserve"> (KF pers. obs.)</w:delText>
        </w:r>
      </w:del>
      <w:ins w:id="163" w:author="Author" w:date="2019-08-24T06:19:00Z">
        <w:r w:rsidR="00F45945">
          <w:rPr>
            <w:rFonts w:ascii="Times New Roman" w:eastAsia="Times New Roman" w:hAnsi="Times New Roman" w:cs="Times New Roman"/>
          </w:rPr>
          <w:t>,</w:t>
        </w:r>
      </w:ins>
      <w:del w:id="164" w:author="Author" w:date="2019-08-24T06:19:00Z">
        <w:r w:rsidDel="00F45945">
          <w:rPr>
            <w:rFonts w:ascii="Times New Roman" w:eastAsia="Times New Roman" w:hAnsi="Times New Roman" w:cs="Times New Roman"/>
          </w:rPr>
          <w:delText xml:space="preserve"> but</w:delText>
        </w:r>
      </w:del>
      <w:r>
        <w:rPr>
          <w:rFonts w:ascii="Times New Roman" w:eastAsia="Times New Roman" w:hAnsi="Times New Roman" w:cs="Times New Roman"/>
        </w:rPr>
        <w:t xml:space="preserve"> we do not believe that this contributed to the differences in decomposition. Patterns of microbial organic matter colonization have been well studied in streams and in these systems, fungal biomass and production are greater than bacterial biomass and production (Weyers and Suberkropp 1996, Baldy et al. 2002) and fungi typically dominate leaf litter mass losses (Gessner and Chauvet 1994). In streams with complex organic substrates, there is some partitioning of the substrate where fungi are more abundant and active on coarse substrates and bacteria are more active on fine organic matter substrates, although fungi are still typically more abundant overall (Gessner 1997, Baldy 2002, Findlay et al. 2002, Findlay 2010). </w:t>
      </w:r>
    </w:p>
    <w:p w14:paraId="06CFBF8F" w14:textId="32A08925" w:rsidR="00101BAB" w:rsidRDefault="006C7845">
      <w:pPr>
        <w:spacing w:before="180" w:after="180" w:line="480" w:lineRule="auto"/>
        <w:rPr>
          <w:rFonts w:ascii="Times New Roman" w:eastAsia="Times New Roman" w:hAnsi="Times New Roman" w:cs="Times New Roman"/>
          <w:highlight w:val="white"/>
        </w:rPr>
      </w:pPr>
      <w:r>
        <w:rPr>
          <w:rFonts w:ascii="Times New Roman" w:eastAsia="Times New Roman" w:hAnsi="Times New Roman" w:cs="Times New Roman"/>
        </w:rPr>
        <w:t>Temporal dynamics of fungal biomass on leaf litter are variable but fungal biomass on leaf litter in lotic systems has been found to reach a maximum of 50 to &gt;100 mg (g leaf)</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between approximately 20 to 40 days of incubation and then decline (Baldy et al. 1995, Weyers and Suberkropp 1996, Baldy et al. 2002, Pascoal and Cassio 2004, Danger et al. 2013). We measured between 24 and 58 mg (g AFDM)</w:t>
      </w:r>
      <w:r>
        <w:rPr>
          <w:rFonts w:ascii="Times New Roman" w:eastAsia="Times New Roman" w:hAnsi="Times New Roman" w:cs="Times New Roman"/>
          <w:vertAlign w:val="superscript"/>
        </w:rPr>
        <w:t>-l</w:t>
      </w:r>
      <w:r>
        <w:rPr>
          <w:rFonts w:ascii="Times New Roman" w:eastAsia="Times New Roman" w:hAnsi="Times New Roman" w:cs="Times New Roman"/>
        </w:rPr>
        <w:t xml:space="preserve"> of fungal biomass on the leaves after 130 days of incubation, which was likely after peak fungal biomass</w:t>
      </w:r>
      <w:ins w:id="165" w:author="Author" w:date="2019-08-24T06:23:00Z">
        <w:r w:rsidR="00F45945">
          <w:rPr>
            <w:rFonts w:ascii="Times New Roman" w:eastAsia="Times New Roman" w:hAnsi="Times New Roman" w:cs="Times New Roman"/>
          </w:rPr>
          <w:t>.</w:t>
        </w:r>
      </w:ins>
      <w:r>
        <w:rPr>
          <w:rFonts w:ascii="Times New Roman" w:eastAsia="Times New Roman" w:hAnsi="Times New Roman" w:cs="Times New Roman"/>
        </w:rPr>
        <w:t xml:space="preserve"> </w:t>
      </w:r>
      <w:ins w:id="166" w:author="Author" w:date="2019-08-24T06:23:00Z">
        <w:r w:rsidR="00F45945">
          <w:rPr>
            <w:rFonts w:ascii="Times New Roman" w:eastAsia="Times New Roman" w:hAnsi="Times New Roman" w:cs="Times New Roman"/>
          </w:rPr>
          <w:t>Though</w:t>
        </w:r>
      </w:ins>
      <w:del w:id="167" w:author="Author" w:date="2019-08-24T06:23:00Z">
        <w:r w:rsidDel="00F45945">
          <w:rPr>
            <w:rFonts w:ascii="Times New Roman" w:eastAsia="Times New Roman" w:hAnsi="Times New Roman" w:cs="Times New Roman"/>
          </w:rPr>
          <w:delText>but</w:delText>
        </w:r>
      </w:del>
      <w:del w:id="168" w:author="Author" w:date="2019-08-24T06:22:00Z">
        <w:r w:rsidDel="00F45945">
          <w:rPr>
            <w:rFonts w:ascii="Times New Roman" w:eastAsia="Times New Roman" w:hAnsi="Times New Roman" w:cs="Times New Roman"/>
          </w:rPr>
          <w:delText xml:space="preserve"> is</w:delText>
        </w:r>
      </w:del>
      <w:r>
        <w:rPr>
          <w:rFonts w:ascii="Times New Roman" w:eastAsia="Times New Roman" w:hAnsi="Times New Roman" w:cs="Times New Roman"/>
        </w:rPr>
        <w:t xml:space="preserve"> comparable to the 40 mg C (g leaf C)</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measured on leaf litter from a large river at 140 days (Pascoal and Cassio 2004)</w:t>
      </w:r>
      <w:ins w:id="169" w:author="Author" w:date="2019-08-24T06:22:00Z">
        <w:r w:rsidR="00F45945">
          <w:rPr>
            <w:rFonts w:ascii="Times New Roman" w:eastAsia="Times New Roman" w:hAnsi="Times New Roman" w:cs="Times New Roman"/>
          </w:rPr>
          <w:t>,</w:t>
        </w:r>
      </w:ins>
      <w:r>
        <w:rPr>
          <w:rFonts w:ascii="Times New Roman" w:eastAsia="Times New Roman" w:hAnsi="Times New Roman" w:cs="Times New Roman"/>
        </w:rPr>
        <w:t xml:space="preserve"> </w:t>
      </w:r>
      <w:ins w:id="170" w:author="Author" w:date="2019-08-24T06:23:00Z">
        <w:r w:rsidR="00F45945">
          <w:rPr>
            <w:rFonts w:ascii="Times New Roman" w:eastAsia="Times New Roman" w:hAnsi="Times New Roman" w:cs="Times New Roman"/>
          </w:rPr>
          <w:t>it was</w:t>
        </w:r>
      </w:ins>
      <w:del w:id="171" w:author="Author" w:date="2019-08-24T06:23:00Z">
        <w:r w:rsidDel="00F45945">
          <w:rPr>
            <w:rFonts w:ascii="Times New Roman" w:eastAsia="Times New Roman" w:hAnsi="Times New Roman" w:cs="Times New Roman"/>
          </w:rPr>
          <w:delText>but</w:delText>
        </w:r>
      </w:del>
      <w:r>
        <w:rPr>
          <w:rFonts w:ascii="Times New Roman" w:eastAsia="Times New Roman" w:hAnsi="Times New Roman" w:cs="Times New Roman"/>
        </w:rPr>
        <w:t xml:space="preserve"> lower than the </w:t>
      </w:r>
      <w:r>
        <w:rPr>
          <w:rFonts w:ascii="Times New Roman" w:eastAsia="Times New Roman" w:hAnsi="Times New Roman" w:cs="Times New Roman"/>
          <w:highlight w:val="white"/>
        </w:rPr>
        <w:t>7.5 g (g leaf AFDM)</w:t>
      </w:r>
      <w:r w:rsidRPr="007F54C9">
        <w:rPr>
          <w:rFonts w:ascii="Times New Roman" w:eastAsia="Times New Roman" w:hAnsi="Times New Roman" w:cs="Times New Roman"/>
          <w:highlight w:val="white"/>
          <w:vertAlign w:val="superscript"/>
          <w:rPrChange w:id="172" w:author="Author" w:date="2019-08-24T06:22:00Z">
            <w:rPr>
              <w:rFonts w:ascii="Times New Roman" w:eastAsia="Times New Roman" w:hAnsi="Times New Roman" w:cs="Times New Roman"/>
              <w:highlight w:val="white"/>
            </w:rPr>
          </w:rPrChange>
        </w:rPr>
        <w:t>-1</w:t>
      </w:r>
      <w:r>
        <w:rPr>
          <w:rFonts w:ascii="Times New Roman" w:eastAsia="Times New Roman" w:hAnsi="Times New Roman" w:cs="Times New Roman"/>
          <w:highlight w:val="white"/>
        </w:rPr>
        <w:t xml:space="preserve"> fungal standing stock measured from a small stream (Findlay et al. 2002). </w:t>
      </w:r>
    </w:p>
    <w:p w14:paraId="6AF484B9" w14:textId="435DE066" w:rsidR="00101BAB" w:rsidRDefault="006C7845">
      <w:pPr>
        <w:spacing w:before="180" w:after="180"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our experiment, the leaves that were in contact with the sediments had lower fungal biomass after 130 days of incubation than the leaves that were not in contact with the sediments despite greater carbon loss from the leaves, thus the increased carbon mineralization on the leaves in contact with the sediments </w:t>
      </w:r>
      <w:ins w:id="173" w:author="Author" w:date="2019-08-24T06:24:00Z">
        <w:r w:rsidR="00F45945">
          <w:rPr>
            <w:rFonts w:ascii="Times New Roman" w:eastAsia="Times New Roman" w:hAnsi="Times New Roman" w:cs="Times New Roman"/>
          </w:rPr>
          <w:t>was</w:t>
        </w:r>
      </w:ins>
      <w:del w:id="174" w:author="Author" w:date="2019-08-24T06:24:00Z">
        <w:r w:rsidDel="00F45945">
          <w:rPr>
            <w:rFonts w:ascii="Times New Roman" w:eastAsia="Times New Roman" w:hAnsi="Times New Roman" w:cs="Times New Roman"/>
          </w:rPr>
          <w:delText>is</w:delText>
        </w:r>
      </w:del>
      <w:r>
        <w:rPr>
          <w:rFonts w:ascii="Times New Roman" w:eastAsia="Times New Roman" w:hAnsi="Times New Roman" w:cs="Times New Roman"/>
        </w:rPr>
        <w:t xml:space="preserve"> not simply a function of increase in fungal biomass. </w:t>
      </w:r>
      <w:commentRangeStart w:id="175"/>
      <w:r>
        <w:rPr>
          <w:rFonts w:ascii="Times New Roman" w:eastAsia="Times New Roman" w:hAnsi="Times New Roman" w:cs="Times New Roman"/>
        </w:rPr>
        <w:t>Since we do not have a measure of fungal production, we cannot ascertain whether the reduction in fungal biomass is the result of reduced fungal production or greater fungal biomass losses to turnover or conidia production (Gessner and Chauvet 1997, Baldy et al. 2002). It is possible that fungal activity was greater on the leaf discs in contact with the sediments but that more fungal production was directed toward conidia production (Halvorson et al. 2019a).</w:t>
      </w:r>
      <w:commentRangeEnd w:id="175"/>
      <w:r w:rsidR="00F45945">
        <w:rPr>
          <w:rStyle w:val="CommentReference"/>
        </w:rPr>
        <w:commentReference w:id="175"/>
      </w:r>
    </w:p>
    <w:p w14:paraId="41949AC1" w14:textId="7EC1D4D9" w:rsidR="00101BAB" w:rsidRPr="007F54C9" w:rsidRDefault="006C7845">
      <w:pPr>
        <w:spacing w:before="180" w:after="180" w:line="480" w:lineRule="auto"/>
        <w:rPr>
          <w:ins w:id="176" w:author="Author" w:date="2019-08-23T14:17:00Z"/>
          <w:rFonts w:ascii="Times New Roman" w:eastAsia="Times New Roman" w:hAnsi="Times New Roman" w:cs="Times New Roman"/>
          <w:strike/>
          <w:rPrChange w:id="177" w:author="Author" w:date="2019-08-24T06:26:00Z">
            <w:rPr>
              <w:ins w:id="178" w:author="Author" w:date="2019-08-23T14:17:00Z"/>
              <w:rFonts w:ascii="Times New Roman" w:eastAsia="Times New Roman" w:hAnsi="Times New Roman" w:cs="Times New Roman"/>
            </w:rPr>
          </w:rPrChange>
        </w:rPr>
      </w:pPr>
      <w:r>
        <w:rPr>
          <w:rFonts w:ascii="Times New Roman" w:eastAsia="Times New Roman" w:hAnsi="Times New Roman" w:cs="Times New Roman"/>
        </w:rPr>
        <w:t>Alternatively, the sediment environment may have been stressful for fungi and limited growth. Environments with low oxygen (Medeiros et al. 2009) and with high nutrients, low oxygen, and low flow (Pascola and Cassio 2004) show</w:t>
      </w:r>
      <w:ins w:id="179" w:author="Author" w:date="2019-08-24T06:25:00Z">
        <w:r w:rsidR="00F45945">
          <w:rPr>
            <w:rFonts w:ascii="Times New Roman" w:eastAsia="Times New Roman" w:hAnsi="Times New Roman" w:cs="Times New Roman"/>
          </w:rPr>
          <w:t>ed</w:t>
        </w:r>
      </w:ins>
      <w:r>
        <w:rPr>
          <w:rFonts w:ascii="Times New Roman" w:eastAsia="Times New Roman" w:hAnsi="Times New Roman" w:cs="Times New Roman"/>
        </w:rPr>
        <w:t xml:space="preserve"> reduced fungal biomass. The leaf discs in contact with the sediments may have had lower fungal biomass because the sediment environmental conditions (i.e., low oxygen, low flow, high nutrients) were suboptimal for fungal growth</w:t>
      </w:r>
      <w:commentRangeStart w:id="180"/>
      <w:r>
        <w:rPr>
          <w:rFonts w:ascii="Times New Roman" w:eastAsia="Times New Roman" w:hAnsi="Times New Roman" w:cs="Times New Roman"/>
        </w:rPr>
        <w:t>. If this was the case, then the greater decomposition would likely have been due to increased bacterial activity, which may have been supported by the mixed fine substrate in the sediments.</w:t>
      </w:r>
      <w:commentRangeEnd w:id="180"/>
      <w:r w:rsidR="00FC1E85">
        <w:rPr>
          <w:rStyle w:val="CommentReference"/>
        </w:rPr>
        <w:commentReference w:id="180"/>
      </w:r>
      <w:r>
        <w:rPr>
          <w:rFonts w:ascii="Times New Roman" w:eastAsia="Times New Roman" w:hAnsi="Times New Roman" w:cs="Times New Roman"/>
        </w:rPr>
        <w:t xml:space="preserve"> </w:t>
      </w:r>
      <w:commentRangeStart w:id="181"/>
      <w:r w:rsidRPr="007F54C9">
        <w:rPr>
          <w:rFonts w:ascii="Times New Roman" w:eastAsia="Times New Roman" w:hAnsi="Times New Roman" w:cs="Times New Roman"/>
          <w:strike/>
          <w:rPrChange w:id="182" w:author="Author" w:date="2019-08-24T06:26:00Z">
            <w:rPr>
              <w:rFonts w:ascii="Times New Roman" w:eastAsia="Times New Roman" w:hAnsi="Times New Roman" w:cs="Times New Roman"/>
            </w:rPr>
          </w:rPrChange>
        </w:rPr>
        <w:t>We did not measure fungal and bacterial production so we cannot distinguish between these alternatives with our data. Furthermore, the microcosms as a whole and surface sediments did not become hypoxic because the upper 3 - 4 mm of the sediments contained oxidized iron (were orange in color) throughout the experiment (K. Fortino, pers. obs.).</w:t>
      </w:r>
      <w:commentRangeEnd w:id="181"/>
      <w:r w:rsidR="00FC1E85">
        <w:rPr>
          <w:rStyle w:val="CommentReference"/>
        </w:rPr>
        <w:commentReference w:id="181"/>
      </w:r>
    </w:p>
    <w:p w14:paraId="146A7215" w14:textId="77777777" w:rsidR="00CE61C4" w:rsidRDefault="00CE61C4">
      <w:pPr>
        <w:spacing w:before="180" w:after="180" w:line="480" w:lineRule="auto"/>
        <w:rPr>
          <w:rFonts w:ascii="Times New Roman" w:eastAsia="Times New Roman" w:hAnsi="Times New Roman" w:cs="Times New Roman"/>
          <w:b/>
        </w:rPr>
      </w:pPr>
    </w:p>
    <w:p w14:paraId="7D01A72A" w14:textId="77777777" w:rsidR="00101BAB" w:rsidRDefault="006C7845">
      <w:pPr>
        <w:spacing w:before="180" w:after="180" w:line="480" w:lineRule="auto"/>
        <w:rPr>
          <w:rFonts w:ascii="Times New Roman" w:eastAsia="Times New Roman" w:hAnsi="Times New Roman" w:cs="Times New Roman"/>
          <w:b/>
        </w:rPr>
      </w:pPr>
      <w:r>
        <w:rPr>
          <w:rFonts w:ascii="Times New Roman" w:eastAsia="Times New Roman" w:hAnsi="Times New Roman" w:cs="Times New Roman"/>
          <w:b/>
        </w:rPr>
        <w:t>Conclusions</w:t>
      </w:r>
    </w:p>
    <w:p w14:paraId="4376FA48" w14:textId="31016EBC" w:rsidR="00101BAB" w:rsidRPr="007F54C9" w:rsidRDefault="006C7845">
      <w:pPr>
        <w:pBdr>
          <w:top w:val="nil"/>
          <w:left w:val="nil"/>
          <w:bottom w:val="nil"/>
          <w:right w:val="nil"/>
          <w:between w:val="nil"/>
        </w:pBdr>
        <w:spacing w:before="180" w:after="180" w:line="480" w:lineRule="auto"/>
        <w:rPr>
          <w:ins w:id="183" w:author="Author" w:date="2019-08-23T14:17:00Z"/>
          <w:rFonts w:ascii="Times New Roman" w:eastAsia="Times New Roman" w:hAnsi="Times New Roman" w:cs="Times New Roman"/>
          <w:strike/>
          <w:color w:val="000000"/>
          <w:rPrChange w:id="184" w:author="Author" w:date="2019-08-23T14:17:00Z">
            <w:rPr>
              <w:ins w:id="185" w:author="Author" w:date="2019-08-23T14:17:00Z"/>
              <w:rFonts w:ascii="Times New Roman" w:eastAsia="Times New Roman" w:hAnsi="Times New Roman" w:cs="Times New Roman"/>
              <w:color w:val="000000"/>
            </w:rPr>
          </w:rPrChange>
        </w:rPr>
      </w:pPr>
      <w:r>
        <w:rPr>
          <w:rFonts w:ascii="Times New Roman" w:eastAsia="Times New Roman" w:hAnsi="Times New Roman" w:cs="Times New Roman"/>
          <w:color w:val="000000"/>
        </w:rPr>
        <w:lastRenderedPageBreak/>
        <w:t>Our results s</w:t>
      </w:r>
      <w:r>
        <w:rPr>
          <w:rFonts w:ascii="Times New Roman" w:eastAsia="Times New Roman" w:hAnsi="Times New Roman" w:cs="Times New Roman"/>
        </w:rPr>
        <w:t>how</w:t>
      </w:r>
      <w:r>
        <w:rPr>
          <w:rFonts w:ascii="Times New Roman" w:eastAsia="Times New Roman" w:hAnsi="Times New Roman" w:cs="Times New Roman"/>
          <w:color w:val="000000"/>
        </w:rPr>
        <w:t xml:space="preserve"> that the environmental conditions associated with leaf decomposition can alter the processing of organic matter in aquatic systems. In particular we </w:t>
      </w:r>
      <w:r>
        <w:rPr>
          <w:rFonts w:ascii="Times New Roman" w:eastAsia="Times New Roman" w:hAnsi="Times New Roman" w:cs="Times New Roman"/>
        </w:rPr>
        <w:t>found</w:t>
      </w:r>
      <w:r>
        <w:rPr>
          <w:rFonts w:ascii="Times New Roman" w:eastAsia="Times New Roman" w:hAnsi="Times New Roman" w:cs="Times New Roman"/>
          <w:color w:val="000000"/>
        </w:rPr>
        <w:t xml:space="preserve"> that the presence of a labile organic matter pool (i.e.</w:t>
      </w:r>
      <w:r>
        <w:rPr>
          <w:rFonts w:ascii="Times New Roman" w:eastAsia="Times New Roman" w:hAnsi="Times New Roman" w:cs="Times New Roman"/>
        </w:rPr>
        <w:t xml:space="preserve">, sediments) </w:t>
      </w:r>
      <w:r>
        <w:rPr>
          <w:rFonts w:ascii="Times New Roman" w:eastAsia="Times New Roman" w:hAnsi="Times New Roman" w:cs="Times New Roman"/>
          <w:color w:val="000000"/>
        </w:rPr>
        <w:t xml:space="preserve">can accelerate the loss of C from terrestrial subsidies to aquatic systems. We propose that small </w:t>
      </w:r>
      <w:r w:rsidRPr="007F54C9">
        <w:rPr>
          <w:rFonts w:ascii="Times New Roman" w:eastAsia="Times New Roman" w:hAnsi="Times New Roman" w:cs="Times New Roman"/>
          <w:strike/>
          <w:color w:val="000000"/>
          <w:rPrChange w:id="186" w:author="Author" w:date="2019-08-24T06:29:00Z">
            <w:rPr>
              <w:rFonts w:ascii="Times New Roman" w:eastAsia="Times New Roman" w:hAnsi="Times New Roman" w:cs="Times New Roman"/>
              <w:color w:val="000000"/>
            </w:rPr>
          </w:rPrChange>
        </w:rPr>
        <w:t>constructed</w:t>
      </w:r>
      <w:r>
        <w:rPr>
          <w:rFonts w:ascii="Times New Roman" w:eastAsia="Times New Roman" w:hAnsi="Times New Roman" w:cs="Times New Roman"/>
          <w:color w:val="000000"/>
        </w:rPr>
        <w:t xml:space="preserve"> ponds </w:t>
      </w:r>
      <w:ins w:id="187" w:author="Author" w:date="2019-08-24T06:29:00Z">
        <w:r w:rsidR="00FC1E85">
          <w:rPr>
            <w:rFonts w:ascii="Times New Roman" w:eastAsia="Times New Roman" w:hAnsi="Times New Roman" w:cs="Times New Roman"/>
            <w:color w:val="000000"/>
          </w:rPr>
          <w:t xml:space="preserve">could </w:t>
        </w:r>
      </w:ins>
      <w:r>
        <w:rPr>
          <w:rFonts w:ascii="Times New Roman" w:eastAsia="Times New Roman" w:hAnsi="Times New Roman" w:cs="Times New Roman"/>
          <w:color w:val="000000"/>
        </w:rPr>
        <w:t xml:space="preserve">represent a unique environment for organic matter processing within the river network due in part to their creation of a complex organic matter pool derived from phytoplankton detritus and terrestrial leaf litter. Our results </w:t>
      </w:r>
      <w:r>
        <w:rPr>
          <w:rFonts w:ascii="Times New Roman" w:eastAsia="Times New Roman" w:hAnsi="Times New Roman" w:cs="Times New Roman"/>
        </w:rPr>
        <w:t>suggest</w:t>
      </w:r>
      <w:r>
        <w:rPr>
          <w:rFonts w:ascii="Times New Roman" w:eastAsia="Times New Roman" w:hAnsi="Times New Roman" w:cs="Times New Roman"/>
          <w:color w:val="000000"/>
        </w:rPr>
        <w:t xml:space="preserve"> mechanisms of organic matter processing operating in </w:t>
      </w:r>
      <w:r w:rsidRPr="007F54C9">
        <w:rPr>
          <w:rFonts w:ascii="Times New Roman" w:eastAsia="Times New Roman" w:hAnsi="Times New Roman" w:cs="Times New Roman"/>
          <w:strike/>
          <w:color w:val="000000"/>
          <w:rPrChange w:id="188" w:author="Author" w:date="2019-08-24T06:30:00Z">
            <w:rPr>
              <w:rFonts w:ascii="Times New Roman" w:eastAsia="Times New Roman" w:hAnsi="Times New Roman" w:cs="Times New Roman"/>
              <w:color w:val="000000"/>
            </w:rPr>
          </w:rPrChange>
        </w:rPr>
        <w:t>these common</w:t>
      </w:r>
      <w:r>
        <w:rPr>
          <w:rFonts w:ascii="Times New Roman" w:eastAsia="Times New Roman" w:hAnsi="Times New Roman" w:cs="Times New Roman"/>
          <w:color w:val="000000"/>
        </w:rPr>
        <w:t xml:space="preserve"> lentic environments that are distinct from those in nearby lotic portions of the watershed </w:t>
      </w:r>
      <w:r w:rsidRPr="007F54C9">
        <w:rPr>
          <w:rFonts w:ascii="Times New Roman" w:eastAsia="Times New Roman" w:hAnsi="Times New Roman" w:cs="Times New Roman"/>
          <w:strike/>
          <w:color w:val="000000"/>
          <w:rPrChange w:id="189" w:author="Author" w:date="2019-08-23T14:17:00Z">
            <w:rPr>
              <w:rFonts w:ascii="Times New Roman" w:eastAsia="Times New Roman" w:hAnsi="Times New Roman" w:cs="Times New Roman"/>
              <w:color w:val="000000"/>
            </w:rPr>
          </w:rPrChange>
        </w:rPr>
        <w:t>and suggest at least 3 unresolved questions: 1) How does the environmental heterogeneity in actual ponds affect the priming response that we observed in the lab?, 2) How are the metabolic activities of the bacteria and fungi linked as a result of the priming process?, and 3) How does the interaction of bacteria and fungi on the complex organic matter pools found in small constructed ponds affect nutrient transport and processing by the river network?</w:t>
      </w:r>
    </w:p>
    <w:p w14:paraId="3562B51E" w14:textId="77777777" w:rsidR="00CE61C4" w:rsidRDefault="00CE61C4">
      <w:pPr>
        <w:pBdr>
          <w:top w:val="nil"/>
          <w:left w:val="nil"/>
          <w:bottom w:val="nil"/>
          <w:right w:val="nil"/>
          <w:between w:val="nil"/>
        </w:pBdr>
        <w:spacing w:before="180" w:after="180" w:line="480" w:lineRule="auto"/>
        <w:rPr>
          <w:rFonts w:ascii="Times New Roman" w:eastAsia="Times New Roman" w:hAnsi="Times New Roman" w:cs="Times New Roman"/>
        </w:rPr>
      </w:pPr>
    </w:p>
    <w:p w14:paraId="466C7818"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Author contributions</w:t>
      </w:r>
    </w:p>
    <w:p w14:paraId="4A4805B0" w14:textId="77777777" w:rsidR="00101BAB" w:rsidRDefault="006C7845">
      <w:pPr>
        <w:spacing w:line="480" w:lineRule="auto"/>
        <w:rPr>
          <w:ins w:id="190" w:author="Author" w:date="2019-08-23T14:18:00Z"/>
          <w:rFonts w:ascii="Times New Roman" w:eastAsia="Times New Roman" w:hAnsi="Times New Roman" w:cs="Times New Roman"/>
        </w:rPr>
      </w:pPr>
      <w:r>
        <w:rPr>
          <w:rFonts w:ascii="Times New Roman" w:eastAsia="Times New Roman" w:hAnsi="Times New Roman" w:cs="Times New Roman"/>
        </w:rPr>
        <w:t>KF and JH designed and executed the study. KF analyzed and interpreted the data and wrote the manuscript. MW measured the C:N of the samples and provided feedback on the manuscript and analysis and interpretation of the data.</w:t>
      </w:r>
    </w:p>
    <w:p w14:paraId="56E1E5F5" w14:textId="77777777" w:rsidR="00CE61C4" w:rsidRDefault="00CE61C4">
      <w:pPr>
        <w:spacing w:line="480" w:lineRule="auto"/>
        <w:rPr>
          <w:rFonts w:ascii="Times New Roman" w:eastAsia="Times New Roman" w:hAnsi="Times New Roman" w:cs="Times New Roman"/>
        </w:rPr>
      </w:pPr>
    </w:p>
    <w:p w14:paraId="480F0A07"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Data Availability</w:t>
      </w:r>
    </w:p>
    <w:p w14:paraId="04008743" w14:textId="77777777" w:rsidR="00101BAB" w:rsidRDefault="006C7845">
      <w:pPr>
        <w:spacing w:line="48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The datasets generated during and/or analysed during the current study are available in the Zenodo repository,</w:t>
      </w:r>
      <w:r>
        <w:rPr>
          <w:rFonts w:ascii="Times New Roman" w:eastAsia="Times New Roman" w:hAnsi="Times New Roman" w:cs="Times New Roman"/>
        </w:rPr>
        <w:t xml:space="preserve"> </w:t>
      </w:r>
      <w:r>
        <w:rPr>
          <w:rFonts w:ascii="Times New Roman" w:eastAsia="Times New Roman" w:hAnsi="Times New Roman" w:cs="Times New Roman"/>
          <w:color w:val="333333"/>
        </w:rPr>
        <w:t>https://doi.org/10.5281/zenodo.2875782</w:t>
      </w:r>
    </w:p>
    <w:p w14:paraId="38C1DE00" w14:textId="77777777" w:rsidR="00CE61C4" w:rsidRDefault="00CE61C4">
      <w:pPr>
        <w:spacing w:line="480" w:lineRule="auto"/>
        <w:rPr>
          <w:ins w:id="191" w:author="Author" w:date="2019-08-23T14:18:00Z"/>
          <w:rFonts w:ascii="Times New Roman" w:eastAsia="Times New Roman" w:hAnsi="Times New Roman" w:cs="Times New Roman"/>
          <w:b/>
        </w:rPr>
      </w:pPr>
    </w:p>
    <w:p w14:paraId="2351CB37" w14:textId="77777777" w:rsidR="00101BAB" w:rsidRDefault="006C7845">
      <w:pPr>
        <w:spacing w:line="480" w:lineRule="auto"/>
        <w:rPr>
          <w:rFonts w:ascii="Times New Roman" w:eastAsia="Times New Roman" w:hAnsi="Times New Roman" w:cs="Times New Roman"/>
          <w:highlight w:val="white"/>
        </w:rPr>
      </w:pPr>
      <w:r>
        <w:rPr>
          <w:rFonts w:ascii="Times New Roman" w:eastAsia="Times New Roman" w:hAnsi="Times New Roman" w:cs="Times New Roman"/>
          <w:b/>
        </w:rPr>
        <w:t>Acknowledgements</w:t>
      </w:r>
    </w:p>
    <w:p w14:paraId="13EDC776" w14:textId="77777777" w:rsidR="00101BAB" w:rsidRDefault="006C7845">
      <w:pPr>
        <w:spacing w:line="480" w:lineRule="auto"/>
        <w:rPr>
          <w:ins w:id="192" w:author="Author" w:date="2019-08-23T14:18:00Z"/>
          <w:rFonts w:ascii="Times New Roman" w:eastAsia="Times New Roman" w:hAnsi="Times New Roman" w:cs="Times New Roman"/>
        </w:rPr>
      </w:pPr>
      <w:r>
        <w:rPr>
          <w:rFonts w:ascii="Times New Roman" w:eastAsia="Times New Roman" w:hAnsi="Times New Roman" w:cs="Times New Roman"/>
        </w:rPr>
        <w:t xml:space="preserve">We thank Julia Marcellus and Jen Andrews for assistance with the field and lab work. We also thank Hal Halvorson and Kevin Kuehn for completing the ergosterol measurements. The manuscript was greatly improved by comments by Hal Halvorson and 2 anonymous reviewers. This study was partially supported by the Longwood University PRISM program. </w:t>
      </w:r>
    </w:p>
    <w:p w14:paraId="726C9966" w14:textId="77777777" w:rsidR="00CE61C4" w:rsidRDefault="00CE61C4">
      <w:pPr>
        <w:spacing w:line="480" w:lineRule="auto"/>
        <w:rPr>
          <w:rFonts w:ascii="Times New Roman" w:eastAsia="Times New Roman" w:hAnsi="Times New Roman" w:cs="Times New Roman"/>
        </w:rPr>
      </w:pPr>
    </w:p>
    <w:p w14:paraId="2409C27A" w14:textId="77777777"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t>Tables</w:t>
      </w:r>
    </w:p>
    <w:p w14:paraId="2576762C" w14:textId="77777777" w:rsidR="00101BAB" w:rsidRDefault="006C7845">
      <w:pPr>
        <w:keepNext/>
        <w:pBdr>
          <w:top w:val="nil"/>
          <w:left w:val="nil"/>
          <w:bottom w:val="nil"/>
          <w:right w:val="nil"/>
          <w:between w:val="nil"/>
        </w:pBdr>
        <w:spacing w:after="120" w:line="480" w:lineRule="auto"/>
        <w:rPr>
          <w:ins w:id="193" w:author="Author" w:date="2019-08-24T06:31:00Z"/>
          <w:rFonts w:ascii="Times New Roman" w:eastAsia="Times New Roman" w:hAnsi="Times New Roman" w:cs="Times New Roman"/>
          <w:color w:val="000000"/>
        </w:rPr>
      </w:pPr>
      <w:r w:rsidRPr="007F54C9">
        <w:rPr>
          <w:rFonts w:ascii="Times New Roman" w:eastAsia="Times New Roman" w:hAnsi="Times New Roman" w:cs="Times New Roman"/>
          <w:b/>
          <w:rPrChange w:id="194" w:author="Author" w:date="2019-08-24T06:31:00Z">
            <w:rPr>
              <w:rFonts w:ascii="Times New Roman" w:eastAsia="Times New Roman" w:hAnsi="Times New Roman" w:cs="Times New Roman"/>
              <w:i/>
            </w:rPr>
          </w:rPrChange>
        </w:rPr>
        <w:t>Table 1</w:t>
      </w:r>
      <w:r w:rsidRPr="007F54C9">
        <w:rPr>
          <w:rFonts w:ascii="Times New Roman" w:eastAsia="Times New Roman" w:hAnsi="Times New Roman" w:cs="Times New Roman"/>
          <w:rPrChange w:id="195" w:author="Author" w:date="2019-08-24T06:31:00Z">
            <w:rPr>
              <w:rFonts w:ascii="Times New Roman" w:eastAsia="Times New Roman" w:hAnsi="Times New Roman" w:cs="Times New Roman"/>
              <w:i/>
            </w:rPr>
          </w:rPrChange>
        </w:rPr>
        <w:t>.</w:t>
      </w:r>
      <w:r>
        <w:rPr>
          <w:rFonts w:ascii="Times New Roman" w:eastAsia="Times New Roman" w:hAnsi="Times New Roman" w:cs="Times New Roman"/>
          <w:i/>
        </w:rPr>
        <w:t xml:space="preserve"> </w:t>
      </w:r>
      <w:r>
        <w:rPr>
          <w:rFonts w:ascii="Times New Roman" w:eastAsia="Times New Roman" w:hAnsi="Times New Roman" w:cs="Times New Roman"/>
          <w:color w:val="000000"/>
        </w:rPr>
        <w:t>The mean (</w:t>
      </w:r>
      <m:oMath>
        <m:r>
          <w:rPr>
            <w:rFonts w:ascii="Cambria Math" w:hAnsi="Cambria Math"/>
          </w:rPr>
          <m:t>±</m:t>
        </m:r>
      </m:oMath>
      <w:r>
        <w:rPr>
          <w:rFonts w:ascii="Times New Roman" w:eastAsia="Times New Roman" w:hAnsi="Times New Roman" w:cs="Times New Roman"/>
          <w:color w:val="000000"/>
        </w:rPr>
        <w:t xml:space="preserve"> 1 SD) AFDM of a single leaf disc (mg), percent C, percent, N and C:N of the leaf discs before incubation and after incubation in contact with pond sediments or not in contact with pond sediments. The initial AFDM was calculated from 9 replicate samples of 10 leaf discs. The AFDM of each replicate was divided by the number of leaf discs in the replicate to estimate the AFDM of a single leaf disc. The AFDM of a leaf disc following incubation was as determined in the same way as for the initial sample except that each treatment level had 10 replicate samples of between 4 and 6 leaf discs. The percent C and N of the leaf discs prior to incubation (Initial) was determined from 2 replicate samples of 20 leaf discs, and the percent C </w:t>
      </w:r>
      <w:r>
        <w:rPr>
          <w:rFonts w:ascii="Times New Roman" w:eastAsia="Times New Roman" w:hAnsi="Times New Roman" w:cs="Times New Roman"/>
          <w:color w:val="000000"/>
        </w:rPr>
        <w:lastRenderedPageBreak/>
        <w:t>and N of the leaf discs following incubation was determined from 10 replicate samples of 3 leaf discs from each treatment level. In all cases C:N is calculated as the molar ratio.</w:t>
      </w:r>
    </w:p>
    <w:p w14:paraId="2FBBFB44" w14:textId="77777777" w:rsidR="00633BD4" w:rsidRDefault="00633BD4">
      <w:pPr>
        <w:keepNext/>
        <w:pBdr>
          <w:top w:val="nil"/>
          <w:left w:val="nil"/>
          <w:bottom w:val="nil"/>
          <w:right w:val="nil"/>
          <w:between w:val="nil"/>
        </w:pBdr>
        <w:spacing w:after="120" w:line="480" w:lineRule="auto"/>
        <w:rPr>
          <w:rFonts w:ascii="Times New Roman" w:eastAsia="Times New Roman" w:hAnsi="Times New Roman" w:cs="Times New Roman"/>
          <w:color w:val="000000"/>
        </w:rPr>
      </w:pPr>
    </w:p>
    <w:tbl>
      <w:tblPr>
        <w:tblStyle w:val="a"/>
        <w:tblW w:w="0" w:type="auto"/>
        <w:tblBorders>
          <w:top w:val="single" w:sz="4" w:space="0" w:color="auto"/>
          <w:bottom w:val="single" w:sz="4" w:space="0" w:color="auto"/>
        </w:tblBorders>
        <w:tblLayout w:type="fixed"/>
        <w:tblLook w:val="0000" w:firstRow="0" w:lastRow="0" w:firstColumn="0" w:lastColumn="0" w:noHBand="0" w:noVBand="0"/>
        <w:tblPrChange w:id="196" w:author="Author" w:date="2019-08-24T06:33:00Z">
          <w:tblPr>
            <w:tblStyle w:val="a"/>
            <w:tblW w:w="0" w:type="auto"/>
            <w:tblLayout w:type="fixed"/>
            <w:tblLook w:val="0000" w:firstRow="0" w:lastRow="0" w:firstColumn="0" w:lastColumn="0" w:noHBand="0" w:noVBand="0"/>
          </w:tblPr>
        </w:tblPrChange>
      </w:tblPr>
      <w:tblGrid>
        <w:gridCol w:w="1560"/>
        <w:gridCol w:w="1299"/>
        <w:gridCol w:w="1300"/>
        <w:gridCol w:w="1300"/>
        <w:gridCol w:w="1300"/>
        <w:gridCol w:w="1300"/>
        <w:gridCol w:w="1300"/>
        <w:tblGridChange w:id="197">
          <w:tblGrid>
            <w:gridCol w:w="1337"/>
            <w:gridCol w:w="1337"/>
            <w:gridCol w:w="1337"/>
            <w:gridCol w:w="1337"/>
            <w:gridCol w:w="1337"/>
            <w:gridCol w:w="1337"/>
            <w:gridCol w:w="1337"/>
          </w:tblGrid>
        </w:tblGridChange>
      </w:tblGrid>
      <w:tr w:rsidR="00101BAB" w14:paraId="12AB76B7" w14:textId="77777777" w:rsidTr="007F54C9">
        <w:tc>
          <w:tcPr>
            <w:tcW w:w="1560" w:type="dxa"/>
            <w:tcBorders>
              <w:top w:val="single" w:sz="4" w:space="0" w:color="auto"/>
              <w:bottom w:val="single" w:sz="4" w:space="0" w:color="auto"/>
            </w:tcBorders>
            <w:vAlign w:val="bottom"/>
            <w:tcPrChange w:id="198" w:author="Author" w:date="2019-08-24T06:33:00Z">
              <w:tcPr>
                <w:tcW w:w="1337" w:type="dxa"/>
                <w:tcBorders>
                  <w:bottom w:val="nil"/>
                </w:tcBorders>
                <w:vAlign w:val="bottom"/>
              </w:tcPr>
            </w:tcPrChange>
          </w:tcPr>
          <w:p w14:paraId="4CA04422"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commentRangeStart w:id="199"/>
            <w:r>
              <w:rPr>
                <w:rFonts w:ascii="Times New Roman" w:eastAsia="Times New Roman" w:hAnsi="Times New Roman" w:cs="Times New Roman"/>
                <w:b/>
                <w:color w:val="000000"/>
              </w:rPr>
              <w:t>Source</w:t>
            </w:r>
          </w:p>
        </w:tc>
        <w:tc>
          <w:tcPr>
            <w:tcW w:w="1299" w:type="dxa"/>
            <w:tcBorders>
              <w:top w:val="single" w:sz="4" w:space="0" w:color="auto"/>
              <w:bottom w:val="single" w:sz="4" w:space="0" w:color="auto"/>
            </w:tcBorders>
            <w:vAlign w:val="bottom"/>
            <w:tcPrChange w:id="200" w:author="Author" w:date="2019-08-24T06:33:00Z">
              <w:tcPr>
                <w:tcW w:w="1337" w:type="dxa"/>
                <w:tcBorders>
                  <w:bottom w:val="nil"/>
                </w:tcBorders>
                <w:vAlign w:val="bottom"/>
              </w:tcPr>
            </w:tcPrChange>
          </w:tcPr>
          <w:p w14:paraId="3B62B780"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AFDM</w:t>
            </w:r>
          </w:p>
        </w:tc>
        <w:tc>
          <w:tcPr>
            <w:tcW w:w="1300" w:type="dxa"/>
            <w:tcBorders>
              <w:top w:val="single" w:sz="4" w:space="0" w:color="auto"/>
              <w:bottom w:val="single" w:sz="4" w:space="0" w:color="auto"/>
            </w:tcBorders>
            <w:vAlign w:val="bottom"/>
            <w:tcPrChange w:id="201" w:author="Author" w:date="2019-08-24T06:33:00Z">
              <w:tcPr>
                <w:tcW w:w="1337" w:type="dxa"/>
                <w:tcBorders>
                  <w:bottom w:val="nil"/>
                </w:tcBorders>
                <w:vAlign w:val="bottom"/>
              </w:tcPr>
            </w:tcPrChange>
          </w:tcPr>
          <w:p w14:paraId="55267999"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C</w:t>
            </w:r>
          </w:p>
        </w:tc>
        <w:tc>
          <w:tcPr>
            <w:tcW w:w="1300" w:type="dxa"/>
            <w:tcBorders>
              <w:top w:val="single" w:sz="4" w:space="0" w:color="auto"/>
              <w:bottom w:val="single" w:sz="4" w:space="0" w:color="auto"/>
            </w:tcBorders>
            <w:vAlign w:val="bottom"/>
            <w:tcPrChange w:id="202" w:author="Author" w:date="2019-08-24T06:33:00Z">
              <w:tcPr>
                <w:tcW w:w="1337" w:type="dxa"/>
                <w:tcBorders>
                  <w:bottom w:val="nil"/>
                </w:tcBorders>
                <w:vAlign w:val="bottom"/>
              </w:tcPr>
            </w:tcPrChange>
          </w:tcPr>
          <w:p w14:paraId="4013C317"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C Mass</w:t>
            </w:r>
          </w:p>
        </w:tc>
        <w:tc>
          <w:tcPr>
            <w:tcW w:w="1300" w:type="dxa"/>
            <w:tcBorders>
              <w:top w:val="single" w:sz="4" w:space="0" w:color="auto"/>
              <w:bottom w:val="single" w:sz="4" w:space="0" w:color="auto"/>
            </w:tcBorders>
            <w:vAlign w:val="bottom"/>
            <w:tcPrChange w:id="203" w:author="Author" w:date="2019-08-24T06:33:00Z">
              <w:tcPr>
                <w:tcW w:w="1337" w:type="dxa"/>
                <w:tcBorders>
                  <w:bottom w:val="nil"/>
                </w:tcBorders>
                <w:vAlign w:val="bottom"/>
              </w:tcPr>
            </w:tcPrChange>
          </w:tcPr>
          <w:p w14:paraId="51302165"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Percent N</w:t>
            </w:r>
          </w:p>
        </w:tc>
        <w:tc>
          <w:tcPr>
            <w:tcW w:w="1300" w:type="dxa"/>
            <w:tcBorders>
              <w:top w:val="single" w:sz="4" w:space="0" w:color="auto"/>
              <w:bottom w:val="single" w:sz="4" w:space="0" w:color="auto"/>
            </w:tcBorders>
            <w:vAlign w:val="bottom"/>
            <w:tcPrChange w:id="204" w:author="Author" w:date="2019-08-24T06:33:00Z">
              <w:tcPr>
                <w:tcW w:w="1337" w:type="dxa"/>
                <w:tcBorders>
                  <w:bottom w:val="nil"/>
                </w:tcBorders>
                <w:vAlign w:val="bottom"/>
              </w:tcPr>
            </w:tcPrChange>
          </w:tcPr>
          <w:p w14:paraId="3E7E09F1"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N Mass</w:t>
            </w:r>
          </w:p>
        </w:tc>
        <w:tc>
          <w:tcPr>
            <w:tcW w:w="1300" w:type="dxa"/>
            <w:tcBorders>
              <w:top w:val="single" w:sz="4" w:space="0" w:color="auto"/>
              <w:bottom w:val="single" w:sz="4" w:space="0" w:color="auto"/>
            </w:tcBorders>
            <w:vAlign w:val="bottom"/>
            <w:tcPrChange w:id="205" w:author="Author" w:date="2019-08-24T06:33:00Z">
              <w:tcPr>
                <w:tcW w:w="1337" w:type="dxa"/>
                <w:tcBorders>
                  <w:bottom w:val="nil"/>
                </w:tcBorders>
                <w:vAlign w:val="bottom"/>
              </w:tcPr>
            </w:tcPrChange>
          </w:tcPr>
          <w:p w14:paraId="04502BC2"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b/>
              </w:rPr>
            </w:pPr>
            <w:r>
              <w:rPr>
                <w:rFonts w:ascii="Times New Roman" w:eastAsia="Times New Roman" w:hAnsi="Times New Roman" w:cs="Times New Roman"/>
                <w:b/>
                <w:color w:val="000000"/>
              </w:rPr>
              <w:t>C:N</w:t>
            </w:r>
            <w:commentRangeEnd w:id="199"/>
            <w:r w:rsidR="004669FE">
              <w:rPr>
                <w:rStyle w:val="CommentReference"/>
              </w:rPr>
              <w:commentReference w:id="199"/>
            </w:r>
          </w:p>
        </w:tc>
      </w:tr>
      <w:tr w:rsidR="00101BAB" w14:paraId="5D3B3995" w14:textId="77777777" w:rsidTr="007F54C9">
        <w:tc>
          <w:tcPr>
            <w:tcW w:w="1560" w:type="dxa"/>
            <w:tcBorders>
              <w:top w:val="single" w:sz="4" w:space="0" w:color="auto"/>
            </w:tcBorders>
            <w:tcPrChange w:id="206" w:author="Author" w:date="2019-08-24T06:33:00Z">
              <w:tcPr>
                <w:tcW w:w="1337" w:type="dxa"/>
              </w:tcPr>
            </w:tcPrChange>
          </w:tcPr>
          <w:p w14:paraId="56F5F7A9"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Initial</w:t>
            </w:r>
          </w:p>
        </w:tc>
        <w:tc>
          <w:tcPr>
            <w:tcW w:w="1299" w:type="dxa"/>
            <w:tcBorders>
              <w:top w:val="single" w:sz="4" w:space="0" w:color="auto"/>
            </w:tcBorders>
            <w:tcPrChange w:id="207" w:author="Author" w:date="2019-08-24T06:33:00Z">
              <w:tcPr>
                <w:tcW w:w="1337" w:type="dxa"/>
              </w:tcPr>
            </w:tcPrChange>
          </w:tcPr>
          <w:p w14:paraId="352AFC8A"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3.54 </w:t>
            </w:r>
          </w:p>
          <w:p w14:paraId="4D27146C"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0.42)</w:t>
            </w:r>
          </w:p>
        </w:tc>
        <w:tc>
          <w:tcPr>
            <w:tcW w:w="1300" w:type="dxa"/>
            <w:tcBorders>
              <w:top w:val="single" w:sz="4" w:space="0" w:color="auto"/>
            </w:tcBorders>
            <w:tcPrChange w:id="208" w:author="Author" w:date="2019-08-24T06:33:00Z">
              <w:tcPr>
                <w:tcW w:w="1337" w:type="dxa"/>
              </w:tcPr>
            </w:tcPrChange>
          </w:tcPr>
          <w:p w14:paraId="6F47485A"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45.13 </w:t>
            </w:r>
          </w:p>
          <w:p w14:paraId="1CAF8BB9"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0.94)</w:t>
            </w:r>
          </w:p>
        </w:tc>
        <w:tc>
          <w:tcPr>
            <w:tcW w:w="1300" w:type="dxa"/>
            <w:tcBorders>
              <w:top w:val="single" w:sz="4" w:space="0" w:color="auto"/>
            </w:tcBorders>
            <w:tcPrChange w:id="209" w:author="Author" w:date="2019-08-24T06:33:00Z">
              <w:tcPr>
                <w:tcW w:w="1337" w:type="dxa"/>
              </w:tcPr>
            </w:tcPrChange>
          </w:tcPr>
          <w:p w14:paraId="159008C2"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1.60 </w:t>
            </w:r>
          </w:p>
          <w:p w14:paraId="51ACB811"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0.19)</w:t>
            </w:r>
          </w:p>
        </w:tc>
        <w:tc>
          <w:tcPr>
            <w:tcW w:w="1300" w:type="dxa"/>
            <w:tcBorders>
              <w:top w:val="single" w:sz="4" w:space="0" w:color="auto"/>
            </w:tcBorders>
            <w:tcPrChange w:id="210" w:author="Author" w:date="2019-08-24T06:33:00Z">
              <w:tcPr>
                <w:tcW w:w="1337" w:type="dxa"/>
              </w:tcPr>
            </w:tcPrChange>
          </w:tcPr>
          <w:p w14:paraId="6A1E49DA"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0.99 </w:t>
            </w:r>
          </w:p>
          <w:p w14:paraId="27041CB1"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0.06)</w:t>
            </w:r>
          </w:p>
        </w:tc>
        <w:tc>
          <w:tcPr>
            <w:tcW w:w="1300" w:type="dxa"/>
            <w:tcBorders>
              <w:top w:val="single" w:sz="4" w:space="0" w:color="auto"/>
            </w:tcBorders>
            <w:tcPrChange w:id="211" w:author="Author" w:date="2019-08-24T06:33:00Z">
              <w:tcPr>
                <w:tcW w:w="1337" w:type="dxa"/>
              </w:tcPr>
            </w:tcPrChange>
          </w:tcPr>
          <w:p w14:paraId="63CD8CBD"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0.035</w:t>
            </w:r>
          </w:p>
          <w:p w14:paraId="5F9D11B7"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0.004)</w:t>
            </w:r>
          </w:p>
        </w:tc>
        <w:tc>
          <w:tcPr>
            <w:tcW w:w="1300" w:type="dxa"/>
            <w:tcBorders>
              <w:top w:val="single" w:sz="4" w:space="0" w:color="auto"/>
            </w:tcBorders>
            <w:tcPrChange w:id="212" w:author="Author" w:date="2019-08-24T06:33:00Z">
              <w:tcPr>
                <w:tcW w:w="1337" w:type="dxa"/>
              </w:tcPr>
            </w:tcPrChange>
          </w:tcPr>
          <w:p w14:paraId="27BD7844"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53.43 </w:t>
            </w:r>
          </w:p>
          <w:p w14:paraId="2ABB99ED" w14:textId="77777777" w:rsidR="00101BAB" w:rsidDel="00633BD4" w:rsidRDefault="006C7845">
            <w:pPr>
              <w:pBdr>
                <w:top w:val="nil"/>
                <w:left w:val="nil"/>
                <w:bottom w:val="nil"/>
                <w:right w:val="nil"/>
                <w:between w:val="nil"/>
              </w:pBdr>
              <w:spacing w:before="36" w:after="36" w:line="480" w:lineRule="auto"/>
              <w:rPr>
                <w:del w:id="213" w:author="Author" w:date="2019-08-24T06:32:00Z"/>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4.30)</w:t>
            </w:r>
          </w:p>
          <w:p w14:paraId="7A0CEF0A" w14:textId="77777777"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r w:rsidR="00101BAB" w14:paraId="4236B786" w14:textId="77777777" w:rsidTr="007F54C9">
        <w:tc>
          <w:tcPr>
            <w:tcW w:w="1560" w:type="dxa"/>
            <w:tcPrChange w:id="214" w:author="Author" w:date="2019-08-24T06:33:00Z">
              <w:tcPr>
                <w:tcW w:w="1337" w:type="dxa"/>
              </w:tcPr>
            </w:tcPrChange>
          </w:tcPr>
          <w:p w14:paraId="441CF926"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Sediment Contact</w:t>
            </w:r>
          </w:p>
        </w:tc>
        <w:tc>
          <w:tcPr>
            <w:tcW w:w="1299" w:type="dxa"/>
            <w:tcPrChange w:id="215" w:author="Author" w:date="2019-08-24T06:33:00Z">
              <w:tcPr>
                <w:tcW w:w="1337" w:type="dxa"/>
              </w:tcPr>
            </w:tcPrChange>
          </w:tcPr>
          <w:p w14:paraId="268EEF7D"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2.49 </w:t>
            </w:r>
          </w:p>
          <w:p w14:paraId="5486493A"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0.43)</w:t>
            </w:r>
          </w:p>
        </w:tc>
        <w:tc>
          <w:tcPr>
            <w:tcW w:w="1300" w:type="dxa"/>
            <w:tcPrChange w:id="216" w:author="Author" w:date="2019-08-24T06:33:00Z">
              <w:tcPr>
                <w:tcW w:w="1337" w:type="dxa"/>
              </w:tcPr>
            </w:tcPrChange>
          </w:tcPr>
          <w:p w14:paraId="3EB42677"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36.90 </w:t>
            </w:r>
          </w:p>
          <w:p w14:paraId="20346864"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3.06)</w:t>
            </w:r>
          </w:p>
        </w:tc>
        <w:tc>
          <w:tcPr>
            <w:tcW w:w="1300" w:type="dxa"/>
            <w:tcPrChange w:id="217" w:author="Author" w:date="2019-08-24T06:33:00Z">
              <w:tcPr>
                <w:tcW w:w="1337" w:type="dxa"/>
              </w:tcPr>
            </w:tcPrChange>
          </w:tcPr>
          <w:p w14:paraId="159590E8"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0.90 </w:t>
            </w:r>
          </w:p>
          <w:p w14:paraId="25E4E02F"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00" w:type="dxa"/>
            <w:tcPrChange w:id="218" w:author="Author" w:date="2019-08-24T06:33:00Z">
              <w:tcPr>
                <w:tcW w:w="1337" w:type="dxa"/>
              </w:tcPr>
            </w:tcPrChange>
          </w:tcPr>
          <w:p w14:paraId="587944FD"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1.58 </w:t>
            </w:r>
          </w:p>
          <w:p w14:paraId="3F58768D"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0.16)</w:t>
            </w:r>
          </w:p>
        </w:tc>
        <w:tc>
          <w:tcPr>
            <w:tcW w:w="1300" w:type="dxa"/>
            <w:tcPrChange w:id="219" w:author="Author" w:date="2019-08-24T06:33:00Z">
              <w:tcPr>
                <w:tcW w:w="1337" w:type="dxa"/>
              </w:tcPr>
            </w:tcPrChange>
          </w:tcPr>
          <w:p w14:paraId="3FC8D47E"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0.038 </w:t>
            </w:r>
          </w:p>
          <w:p w14:paraId="168CB460"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0.007)</w:t>
            </w:r>
          </w:p>
        </w:tc>
        <w:tc>
          <w:tcPr>
            <w:tcW w:w="1300" w:type="dxa"/>
            <w:tcPrChange w:id="220" w:author="Author" w:date="2019-08-24T06:33:00Z">
              <w:tcPr>
                <w:tcW w:w="1337" w:type="dxa"/>
              </w:tcPr>
            </w:tcPrChange>
          </w:tcPr>
          <w:p w14:paraId="2EF08F1B"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27.27 </w:t>
            </w:r>
          </w:p>
          <w:p w14:paraId="5DAEDC8B" w14:textId="77777777" w:rsidR="00101BAB" w:rsidDel="00633BD4" w:rsidRDefault="006C7845">
            <w:pPr>
              <w:pBdr>
                <w:top w:val="nil"/>
                <w:left w:val="nil"/>
                <w:bottom w:val="nil"/>
                <w:right w:val="nil"/>
                <w:between w:val="nil"/>
              </w:pBdr>
              <w:spacing w:before="36" w:after="36" w:line="480" w:lineRule="auto"/>
              <w:rPr>
                <w:del w:id="221" w:author="Author" w:date="2019-08-24T06:32:00Z"/>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1.40)</w:t>
            </w:r>
          </w:p>
          <w:p w14:paraId="184FA341" w14:textId="77777777"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r w:rsidR="00101BAB" w14:paraId="237B59DB" w14:textId="77777777" w:rsidTr="007F54C9">
        <w:tc>
          <w:tcPr>
            <w:tcW w:w="1560" w:type="dxa"/>
            <w:tcPrChange w:id="222" w:author="Author" w:date="2019-08-24T06:33:00Z">
              <w:tcPr>
                <w:tcW w:w="1337" w:type="dxa"/>
              </w:tcPr>
            </w:tcPrChange>
          </w:tcPr>
          <w:p w14:paraId="482B7163" w14:textId="43E3354D"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No</w:t>
            </w:r>
            <w:ins w:id="223" w:author="Author" w:date="2019-08-24T06:32:00Z">
              <w:r w:rsidR="00633BD4">
                <w:rPr>
                  <w:rFonts w:ascii="Times New Roman" w:eastAsia="Times New Roman" w:hAnsi="Times New Roman" w:cs="Times New Roman"/>
                  <w:color w:val="000000"/>
                </w:rPr>
                <w:t xml:space="preserve"> </w:t>
              </w:r>
            </w:ins>
            <w:del w:id="224" w:author="Author" w:date="2019-08-24T06:32:00Z">
              <w:r w:rsidDel="00633BD4">
                <w:rPr>
                  <w:rFonts w:ascii="Times New Roman" w:eastAsia="Times New Roman" w:hAnsi="Times New Roman" w:cs="Times New Roman"/>
                  <w:color w:val="000000"/>
                </w:rPr>
                <w:delText xml:space="preserve"> </w:delText>
              </w:r>
            </w:del>
            <w:r>
              <w:rPr>
                <w:rFonts w:ascii="Times New Roman" w:eastAsia="Times New Roman" w:hAnsi="Times New Roman" w:cs="Times New Roman"/>
                <w:color w:val="000000"/>
              </w:rPr>
              <w:t>Sediment Contact</w:t>
            </w:r>
          </w:p>
        </w:tc>
        <w:tc>
          <w:tcPr>
            <w:tcW w:w="1299" w:type="dxa"/>
            <w:tcPrChange w:id="225" w:author="Author" w:date="2019-08-24T06:33:00Z">
              <w:tcPr>
                <w:tcW w:w="1337" w:type="dxa"/>
              </w:tcPr>
            </w:tcPrChange>
          </w:tcPr>
          <w:p w14:paraId="45A9B769"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2.68 </w:t>
            </w:r>
          </w:p>
          <w:p w14:paraId="1AEE05D2"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0.54)</w:t>
            </w:r>
          </w:p>
        </w:tc>
        <w:tc>
          <w:tcPr>
            <w:tcW w:w="1300" w:type="dxa"/>
            <w:tcPrChange w:id="226" w:author="Author" w:date="2019-08-24T06:33:00Z">
              <w:tcPr>
                <w:tcW w:w="1337" w:type="dxa"/>
              </w:tcPr>
            </w:tcPrChange>
          </w:tcPr>
          <w:p w14:paraId="3862187D"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45.02 </w:t>
            </w:r>
          </w:p>
          <w:p w14:paraId="26524D07"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0.85)</w:t>
            </w:r>
          </w:p>
        </w:tc>
        <w:tc>
          <w:tcPr>
            <w:tcW w:w="1300" w:type="dxa"/>
            <w:tcPrChange w:id="227" w:author="Author" w:date="2019-08-24T06:33:00Z">
              <w:tcPr>
                <w:tcW w:w="1337" w:type="dxa"/>
              </w:tcPr>
            </w:tcPrChange>
          </w:tcPr>
          <w:p w14:paraId="3E61C24F"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1.20 </w:t>
            </w:r>
          </w:p>
          <w:p w14:paraId="47683674"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0.23)</w:t>
            </w:r>
          </w:p>
        </w:tc>
        <w:tc>
          <w:tcPr>
            <w:tcW w:w="1300" w:type="dxa"/>
            <w:tcPrChange w:id="228" w:author="Author" w:date="2019-08-24T06:33:00Z">
              <w:tcPr>
                <w:tcW w:w="1337" w:type="dxa"/>
              </w:tcPr>
            </w:tcPrChange>
          </w:tcPr>
          <w:p w14:paraId="03FDCD3F"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1.57 </w:t>
            </w:r>
          </w:p>
          <w:p w14:paraId="3AB799D7"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0.20)</w:t>
            </w:r>
          </w:p>
        </w:tc>
        <w:tc>
          <w:tcPr>
            <w:tcW w:w="1300" w:type="dxa"/>
            <w:tcPrChange w:id="229" w:author="Author" w:date="2019-08-24T06:33:00Z">
              <w:tcPr>
                <w:tcW w:w="1337" w:type="dxa"/>
              </w:tcPr>
            </w:tcPrChange>
          </w:tcPr>
          <w:p w14:paraId="3095B089"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0.043 </w:t>
            </w:r>
          </w:p>
          <w:p w14:paraId="79A25307"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0.013)</w:t>
            </w:r>
          </w:p>
        </w:tc>
        <w:tc>
          <w:tcPr>
            <w:tcW w:w="1300" w:type="dxa"/>
            <w:tcPrChange w:id="230" w:author="Author" w:date="2019-08-24T06:33:00Z">
              <w:tcPr>
                <w:tcW w:w="1337" w:type="dxa"/>
              </w:tcPr>
            </w:tcPrChange>
          </w:tcPr>
          <w:p w14:paraId="63583CE2" w14:textId="77777777" w:rsidR="00101BAB" w:rsidRDefault="006C7845">
            <w:pPr>
              <w:pBdr>
                <w:top w:val="nil"/>
                <w:left w:val="nil"/>
                <w:bottom w:val="nil"/>
                <w:right w:val="nil"/>
                <w:between w:val="nil"/>
              </w:pBdr>
              <w:spacing w:before="36" w:after="36"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34.06 </w:t>
            </w:r>
          </w:p>
          <w:p w14:paraId="4B24A85B" w14:textId="77777777" w:rsidR="00101BAB" w:rsidDel="00633BD4" w:rsidRDefault="006C7845">
            <w:pPr>
              <w:pBdr>
                <w:top w:val="nil"/>
                <w:left w:val="nil"/>
                <w:bottom w:val="nil"/>
                <w:right w:val="nil"/>
                <w:between w:val="nil"/>
              </w:pBdr>
              <w:spacing w:before="36" w:after="36" w:line="480" w:lineRule="auto"/>
              <w:rPr>
                <w:del w:id="231" w:author="Author" w:date="2019-08-24T06:33:00Z"/>
                <w:rFonts w:ascii="Times New Roman" w:eastAsia="Times New Roman" w:hAnsi="Times New Roman" w:cs="Times New Roman"/>
              </w:rPr>
            </w:pPr>
            <w:r>
              <w:rPr>
                <w:rFonts w:ascii="Times New Roman" w:eastAsia="Times New Roman" w:hAnsi="Times New Roman" w:cs="Times New Roman"/>
                <w:color w:val="000000"/>
              </w:rPr>
              <w:t>(</w:t>
            </w:r>
            <m:oMath>
              <m:r>
                <w:rPr>
                  <w:rFonts w:ascii="Cambria Math" w:hAnsi="Cambria Math"/>
                </w:rPr>
                <m:t>±</m:t>
              </m:r>
            </m:oMath>
            <w:r>
              <w:rPr>
                <w:rFonts w:ascii="Times New Roman" w:eastAsia="Times New Roman" w:hAnsi="Times New Roman" w:cs="Times New Roman"/>
                <w:color w:val="000000"/>
              </w:rPr>
              <w:t xml:space="preserve"> 4.73)</w:t>
            </w:r>
          </w:p>
          <w:p w14:paraId="585B875E" w14:textId="77777777" w:rsidR="00101BAB" w:rsidDel="00633BD4" w:rsidRDefault="00101BAB">
            <w:pPr>
              <w:pBdr>
                <w:top w:val="nil"/>
                <w:left w:val="nil"/>
                <w:bottom w:val="nil"/>
                <w:right w:val="nil"/>
                <w:between w:val="nil"/>
              </w:pBdr>
              <w:spacing w:before="36" w:after="36" w:line="480" w:lineRule="auto"/>
              <w:rPr>
                <w:del w:id="232" w:author="Author" w:date="2019-08-24T06:31:00Z"/>
                <w:rFonts w:ascii="Times New Roman" w:eastAsia="Times New Roman" w:hAnsi="Times New Roman" w:cs="Times New Roman"/>
              </w:rPr>
            </w:pPr>
          </w:p>
          <w:p w14:paraId="4A6518F5" w14:textId="77777777" w:rsidR="00101BAB" w:rsidRDefault="00101BAB">
            <w:pPr>
              <w:pBdr>
                <w:top w:val="nil"/>
                <w:left w:val="nil"/>
                <w:bottom w:val="nil"/>
                <w:right w:val="nil"/>
                <w:between w:val="nil"/>
              </w:pBdr>
              <w:spacing w:before="36" w:after="36" w:line="480" w:lineRule="auto"/>
              <w:rPr>
                <w:rFonts w:ascii="Times New Roman" w:eastAsia="Times New Roman" w:hAnsi="Times New Roman" w:cs="Times New Roman"/>
              </w:rPr>
            </w:pPr>
          </w:p>
        </w:tc>
      </w:tr>
    </w:tbl>
    <w:p w14:paraId="03E2D6D9" w14:textId="77777777" w:rsidR="00633BD4" w:rsidRDefault="00633BD4">
      <w:pPr>
        <w:spacing w:line="480" w:lineRule="auto"/>
        <w:rPr>
          <w:ins w:id="233" w:author="Author" w:date="2019-08-24T06:31:00Z"/>
          <w:rFonts w:ascii="Times New Roman" w:eastAsia="Times New Roman" w:hAnsi="Times New Roman" w:cs="Times New Roman"/>
          <w:i/>
        </w:rPr>
      </w:pPr>
    </w:p>
    <w:p w14:paraId="2AA90724" w14:textId="77777777" w:rsidR="00633BD4" w:rsidRDefault="00633BD4">
      <w:pPr>
        <w:rPr>
          <w:ins w:id="234" w:author="Author" w:date="2019-08-24T06:34:00Z"/>
          <w:rFonts w:ascii="Times New Roman" w:eastAsia="Times New Roman" w:hAnsi="Times New Roman" w:cs="Times New Roman"/>
          <w:b/>
        </w:rPr>
      </w:pPr>
      <w:ins w:id="235" w:author="Author" w:date="2019-08-24T06:34:00Z">
        <w:r>
          <w:rPr>
            <w:rFonts w:ascii="Times New Roman" w:eastAsia="Times New Roman" w:hAnsi="Times New Roman" w:cs="Times New Roman"/>
            <w:b/>
          </w:rPr>
          <w:br w:type="page"/>
        </w:r>
      </w:ins>
    </w:p>
    <w:p w14:paraId="4E32DAC8" w14:textId="61D080FF" w:rsidR="00101BAB" w:rsidRDefault="006C7845">
      <w:pPr>
        <w:spacing w:line="480" w:lineRule="auto"/>
        <w:rPr>
          <w:ins w:id="236" w:author="Author" w:date="2019-08-24T06:38:00Z"/>
          <w:rFonts w:ascii="Times New Roman" w:eastAsia="Times New Roman" w:hAnsi="Times New Roman" w:cs="Times New Roman"/>
        </w:rPr>
      </w:pPr>
      <w:r w:rsidRPr="007F54C9">
        <w:rPr>
          <w:rFonts w:ascii="Times New Roman" w:eastAsia="Times New Roman" w:hAnsi="Times New Roman" w:cs="Times New Roman"/>
          <w:b/>
          <w:rPrChange w:id="237" w:author="Author" w:date="2019-08-24T06:33:00Z">
            <w:rPr>
              <w:rFonts w:ascii="Times New Roman" w:eastAsia="Times New Roman" w:hAnsi="Times New Roman" w:cs="Times New Roman"/>
              <w:i/>
            </w:rPr>
          </w:rPrChange>
        </w:rPr>
        <w:lastRenderedPageBreak/>
        <w:t>Table 2</w:t>
      </w:r>
      <w:r>
        <w:rPr>
          <w:rFonts w:ascii="Times New Roman" w:eastAsia="Times New Roman" w:hAnsi="Times New Roman" w:cs="Times New Roman"/>
          <w:i/>
        </w:rPr>
        <w:t xml:space="preserve">. </w:t>
      </w:r>
      <w:r>
        <w:rPr>
          <w:rFonts w:ascii="Times New Roman" w:eastAsia="Times New Roman" w:hAnsi="Times New Roman" w:cs="Times New Roman"/>
        </w:rPr>
        <w:t>The mean (</w:t>
      </w:r>
      <m:oMath>
        <m:r>
          <w:rPr>
            <w:rFonts w:ascii="Cambria Math" w:hAnsi="Cambria Math"/>
          </w:rPr>
          <m:t>±</m:t>
        </m:r>
      </m:oMath>
      <w:r>
        <w:rPr>
          <w:rFonts w:ascii="Times New Roman" w:eastAsia="Times New Roman" w:hAnsi="Times New Roman" w:cs="Times New Roman"/>
        </w:rPr>
        <w:t xml:space="preserve"> 1 SD) of the ergosterol mass normalized to leaf AFDM (μg (g AFDM)</w:t>
      </w:r>
      <w:r>
        <w:rPr>
          <w:rFonts w:ascii="Times New Roman" w:eastAsia="Times New Roman" w:hAnsi="Times New Roman" w:cs="Times New Roman"/>
          <w:vertAlign w:val="superscript"/>
        </w:rPr>
        <w:t>-1</w:t>
      </w:r>
      <w:r>
        <w:rPr>
          <w:rFonts w:ascii="Times New Roman" w:eastAsia="Times New Roman" w:hAnsi="Times New Roman" w:cs="Times New Roman"/>
        </w:rPr>
        <w:t>). Mean (</w:t>
      </w:r>
      <m:oMath>
        <m:r>
          <w:rPr>
            <w:rFonts w:ascii="Cambria Math" w:hAnsi="Cambria Math"/>
          </w:rPr>
          <m:t>±</m:t>
        </m:r>
      </m:oMath>
      <w:r>
        <w:rPr>
          <w:rFonts w:ascii="Times New Roman" w:eastAsia="Times New Roman" w:hAnsi="Times New Roman" w:cs="Times New Roman"/>
        </w:rPr>
        <w:t xml:space="preserve"> 1 SD) fungal biomass (mg (g AFDM)</w:t>
      </w:r>
      <w:r>
        <w:rPr>
          <w:rFonts w:ascii="Times New Roman" w:eastAsia="Times New Roman" w:hAnsi="Times New Roman" w:cs="Times New Roman"/>
          <w:vertAlign w:val="superscript"/>
        </w:rPr>
        <w:t>-1</w:t>
      </w:r>
      <w:r>
        <w:rPr>
          <w:rFonts w:ascii="Times New Roman" w:eastAsia="Times New Roman" w:hAnsi="Times New Roman" w:cs="Times New Roman"/>
        </w:rPr>
        <w:t>) estimated from the ergosterol mass using 1 mg of fungal biomass per 5 μg of ergosterol (Su et al. 2015), the fungal carbon mass and fungal nitrogen mass of a single leaf disc (mg (g AFDM)</w:t>
      </w:r>
      <w:r>
        <w:rPr>
          <w:rFonts w:ascii="Times New Roman" w:eastAsia="Times New Roman" w:hAnsi="Times New Roman" w:cs="Times New Roman"/>
          <w:vertAlign w:val="superscript"/>
        </w:rPr>
        <w:t>-1</w:t>
      </w:r>
      <w:r>
        <w:rPr>
          <w:rFonts w:ascii="Times New Roman" w:eastAsia="Times New Roman" w:hAnsi="Times New Roman" w:cs="Times New Roman"/>
        </w:rPr>
        <w:t>) estimated using fungal C and N percentages of 43% C and 6.5% N</w:t>
      </w:r>
      <w:del w:id="238" w:author="Author" w:date="2019-08-24T06:34:00Z">
        <w:r w:rsidDel="00633BD4">
          <w:rPr>
            <w:rFonts w:ascii="Times New Roman" w:eastAsia="Times New Roman" w:hAnsi="Times New Roman" w:cs="Times New Roman"/>
          </w:rPr>
          <w:delText xml:space="preserve"> (Findlay et al. (2002)</w:delText>
        </w:r>
      </w:del>
      <w:r>
        <w:rPr>
          <w:rFonts w:ascii="Times New Roman" w:eastAsia="Times New Roman" w:hAnsi="Times New Roman" w:cs="Times New Roman"/>
        </w:rPr>
        <w:t>. The Mineralized N Mass (mg) is the estimated mass of N lost from the leaves due to mineralization</w:t>
      </w:r>
      <w:del w:id="239" w:author="Author" w:date="2019-08-24T06:34:00Z">
        <w:r w:rsidDel="00633BD4">
          <w:rPr>
            <w:rFonts w:ascii="Times New Roman" w:eastAsia="Times New Roman" w:hAnsi="Times New Roman" w:cs="Times New Roman"/>
          </w:rPr>
          <w:delText xml:space="preserve"> (see Methods)</w:delText>
        </w:r>
      </w:del>
      <w:r>
        <w:rPr>
          <w:rFonts w:ascii="Times New Roman" w:eastAsia="Times New Roman" w:hAnsi="Times New Roman" w:cs="Times New Roman"/>
        </w:rPr>
        <w:t xml:space="preserve"> and the Percent Fungal N Immobilization is the percent of the mineralized N mass that can be accounted for by fungal N mass. </w:t>
      </w:r>
    </w:p>
    <w:p w14:paraId="01497F24" w14:textId="77777777" w:rsidR="004669FE" w:rsidRDefault="004669FE">
      <w:pPr>
        <w:spacing w:line="480" w:lineRule="auto"/>
        <w:rPr>
          <w:rFonts w:ascii="Times New Roman" w:eastAsia="Times New Roman" w:hAnsi="Times New Roman" w:cs="Times New Roman"/>
        </w:rPr>
      </w:pPr>
    </w:p>
    <w:tbl>
      <w:tblPr>
        <w:tblStyle w:val="a0"/>
        <w:tblW w:w="10065" w:type="dxa"/>
        <w:tblLayout w:type="fixed"/>
        <w:tblLook w:val="0000" w:firstRow="0" w:lastRow="0" w:firstColumn="0" w:lastColumn="0" w:noHBand="0" w:noVBand="0"/>
        <w:tblPrChange w:id="240" w:author="Author" w:date="2019-08-24T06:38:00Z">
          <w:tblPr>
            <w:tblStyle w:val="a0"/>
            <w:tblW w:w="0" w:type="auto"/>
            <w:tblLayout w:type="fixed"/>
            <w:tblLook w:val="0000" w:firstRow="0" w:lastRow="0" w:firstColumn="0" w:lastColumn="0" w:noHBand="0" w:noVBand="0"/>
          </w:tblPr>
        </w:tblPrChange>
      </w:tblPr>
      <w:tblGrid>
        <w:gridCol w:w="1560"/>
        <w:gridCol w:w="1299"/>
        <w:gridCol w:w="1300"/>
        <w:gridCol w:w="1300"/>
        <w:gridCol w:w="1300"/>
        <w:gridCol w:w="1463"/>
        <w:gridCol w:w="1843"/>
        <w:tblGridChange w:id="241">
          <w:tblGrid>
            <w:gridCol w:w="1337"/>
            <w:gridCol w:w="1337"/>
            <w:gridCol w:w="1337"/>
            <w:gridCol w:w="1337"/>
            <w:gridCol w:w="1337"/>
            <w:gridCol w:w="1337"/>
            <w:gridCol w:w="1337"/>
          </w:tblGrid>
        </w:tblGridChange>
      </w:tblGrid>
      <w:tr w:rsidR="00101BAB" w14:paraId="6BEDA5A3" w14:textId="77777777" w:rsidTr="007F54C9">
        <w:tc>
          <w:tcPr>
            <w:tcW w:w="1560" w:type="dxa"/>
            <w:tcBorders>
              <w:top w:val="single" w:sz="4" w:space="0" w:color="auto"/>
              <w:bottom w:val="single" w:sz="4" w:space="0" w:color="auto"/>
            </w:tcBorders>
            <w:vAlign w:val="bottom"/>
            <w:tcPrChange w:id="242" w:author="Author" w:date="2019-08-24T06:38:00Z">
              <w:tcPr>
                <w:tcW w:w="1337" w:type="dxa"/>
                <w:tcBorders>
                  <w:bottom w:val="nil"/>
                </w:tcBorders>
                <w:vAlign w:val="bottom"/>
              </w:tcPr>
            </w:tcPrChange>
          </w:tcPr>
          <w:p w14:paraId="10001BA7" w14:textId="77777777" w:rsidR="00101BAB" w:rsidRDefault="006C7845">
            <w:pPr>
              <w:spacing w:before="36" w:after="36" w:line="480" w:lineRule="auto"/>
              <w:rPr>
                <w:rFonts w:ascii="Times New Roman" w:eastAsia="Times New Roman" w:hAnsi="Times New Roman" w:cs="Times New Roman"/>
              </w:rPr>
            </w:pPr>
            <w:commentRangeStart w:id="243"/>
            <w:r>
              <w:rPr>
                <w:rFonts w:ascii="Times New Roman" w:eastAsia="Times New Roman" w:hAnsi="Times New Roman" w:cs="Times New Roman"/>
                <w:b/>
              </w:rPr>
              <w:t>Source</w:t>
            </w:r>
          </w:p>
        </w:tc>
        <w:tc>
          <w:tcPr>
            <w:tcW w:w="1299" w:type="dxa"/>
            <w:tcBorders>
              <w:top w:val="single" w:sz="4" w:space="0" w:color="auto"/>
              <w:bottom w:val="single" w:sz="4" w:space="0" w:color="auto"/>
            </w:tcBorders>
            <w:vAlign w:val="bottom"/>
            <w:tcPrChange w:id="244" w:author="Author" w:date="2019-08-24T06:38:00Z">
              <w:tcPr>
                <w:tcW w:w="1337" w:type="dxa"/>
                <w:tcBorders>
                  <w:bottom w:val="nil"/>
                </w:tcBorders>
                <w:vAlign w:val="bottom"/>
              </w:tcPr>
            </w:tcPrChange>
          </w:tcPr>
          <w:p w14:paraId="6F3185D8" w14:textId="77777777" w:rsidR="00101BAB" w:rsidDel="004669FE" w:rsidRDefault="00101BAB">
            <w:pPr>
              <w:spacing w:before="36" w:after="36" w:line="480" w:lineRule="auto"/>
              <w:rPr>
                <w:del w:id="245" w:author="Author" w:date="2019-08-24T06:38:00Z"/>
                <w:rFonts w:ascii="Times New Roman" w:eastAsia="Times New Roman" w:hAnsi="Times New Roman" w:cs="Times New Roman"/>
                <w:b/>
              </w:rPr>
            </w:pPr>
          </w:p>
          <w:p w14:paraId="59E8A7CD"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Ergosterol Mass</w:t>
            </w:r>
          </w:p>
        </w:tc>
        <w:tc>
          <w:tcPr>
            <w:tcW w:w="1300" w:type="dxa"/>
            <w:tcBorders>
              <w:top w:val="single" w:sz="4" w:space="0" w:color="auto"/>
              <w:bottom w:val="single" w:sz="4" w:space="0" w:color="auto"/>
            </w:tcBorders>
            <w:vAlign w:val="bottom"/>
            <w:tcPrChange w:id="246" w:author="Author" w:date="2019-08-24T06:38:00Z">
              <w:tcPr>
                <w:tcW w:w="1337" w:type="dxa"/>
                <w:tcBorders>
                  <w:bottom w:val="nil"/>
                </w:tcBorders>
                <w:vAlign w:val="bottom"/>
              </w:tcPr>
            </w:tcPrChange>
          </w:tcPr>
          <w:p w14:paraId="4D7A58E3"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Biomass</w:t>
            </w:r>
          </w:p>
        </w:tc>
        <w:tc>
          <w:tcPr>
            <w:tcW w:w="1300" w:type="dxa"/>
            <w:tcBorders>
              <w:top w:val="single" w:sz="4" w:space="0" w:color="auto"/>
              <w:bottom w:val="single" w:sz="4" w:space="0" w:color="auto"/>
            </w:tcBorders>
            <w:vAlign w:val="bottom"/>
            <w:tcPrChange w:id="247" w:author="Author" w:date="2019-08-24T06:38:00Z">
              <w:tcPr>
                <w:tcW w:w="1337" w:type="dxa"/>
                <w:tcBorders>
                  <w:bottom w:val="nil"/>
                </w:tcBorders>
                <w:vAlign w:val="bottom"/>
              </w:tcPr>
            </w:tcPrChange>
          </w:tcPr>
          <w:p w14:paraId="69B0C824"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C Mass</w:t>
            </w:r>
          </w:p>
        </w:tc>
        <w:tc>
          <w:tcPr>
            <w:tcW w:w="1300" w:type="dxa"/>
            <w:tcBorders>
              <w:top w:val="single" w:sz="4" w:space="0" w:color="auto"/>
              <w:bottom w:val="single" w:sz="4" w:space="0" w:color="auto"/>
            </w:tcBorders>
            <w:vAlign w:val="bottom"/>
            <w:tcPrChange w:id="248" w:author="Author" w:date="2019-08-24T06:38:00Z">
              <w:tcPr>
                <w:tcW w:w="1337" w:type="dxa"/>
                <w:tcBorders>
                  <w:bottom w:val="nil"/>
                </w:tcBorders>
                <w:vAlign w:val="bottom"/>
              </w:tcPr>
            </w:tcPrChange>
          </w:tcPr>
          <w:p w14:paraId="3DFAF873"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Fungal N Mass</w:t>
            </w:r>
          </w:p>
        </w:tc>
        <w:tc>
          <w:tcPr>
            <w:tcW w:w="1463" w:type="dxa"/>
            <w:tcBorders>
              <w:top w:val="single" w:sz="4" w:space="0" w:color="auto"/>
              <w:bottom w:val="single" w:sz="4" w:space="0" w:color="auto"/>
            </w:tcBorders>
            <w:vAlign w:val="bottom"/>
            <w:tcPrChange w:id="249" w:author="Author" w:date="2019-08-24T06:38:00Z">
              <w:tcPr>
                <w:tcW w:w="1337" w:type="dxa"/>
                <w:tcBorders>
                  <w:bottom w:val="nil"/>
                </w:tcBorders>
                <w:vAlign w:val="bottom"/>
              </w:tcPr>
            </w:tcPrChange>
          </w:tcPr>
          <w:p w14:paraId="601A38C7"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b/>
              </w:rPr>
              <w:t>Mineralized N Mass</w:t>
            </w:r>
          </w:p>
        </w:tc>
        <w:tc>
          <w:tcPr>
            <w:tcW w:w="1843" w:type="dxa"/>
            <w:tcBorders>
              <w:top w:val="single" w:sz="4" w:space="0" w:color="auto"/>
              <w:bottom w:val="single" w:sz="4" w:space="0" w:color="auto"/>
            </w:tcBorders>
            <w:vAlign w:val="bottom"/>
            <w:tcPrChange w:id="250" w:author="Author" w:date="2019-08-24T06:38:00Z">
              <w:tcPr>
                <w:tcW w:w="1337" w:type="dxa"/>
                <w:tcBorders>
                  <w:bottom w:val="nil"/>
                </w:tcBorders>
                <w:vAlign w:val="bottom"/>
              </w:tcPr>
            </w:tcPrChange>
          </w:tcPr>
          <w:p w14:paraId="690124CC" w14:textId="31143EBA" w:rsidR="00101BAB" w:rsidRDefault="006C7845">
            <w:pPr>
              <w:spacing w:before="36" w:after="36" w:line="480" w:lineRule="auto"/>
              <w:rPr>
                <w:rFonts w:ascii="Times New Roman" w:eastAsia="Times New Roman" w:hAnsi="Times New Roman" w:cs="Times New Roman"/>
              </w:rPr>
            </w:pPr>
            <w:del w:id="251" w:author="Author" w:date="2019-08-24T06:36:00Z">
              <w:r w:rsidDel="004669FE">
                <w:rPr>
                  <w:rFonts w:ascii="Times New Roman" w:eastAsia="Times New Roman" w:hAnsi="Times New Roman" w:cs="Times New Roman"/>
                  <w:b/>
                </w:rPr>
                <w:delText xml:space="preserve">Percent of </w:delText>
              </w:r>
            </w:del>
            <w:r>
              <w:rPr>
                <w:rFonts w:ascii="Times New Roman" w:eastAsia="Times New Roman" w:hAnsi="Times New Roman" w:cs="Times New Roman"/>
                <w:b/>
              </w:rPr>
              <w:t>Fungal N Immobilization</w:t>
            </w:r>
            <w:commentRangeEnd w:id="243"/>
            <w:r w:rsidR="004669FE">
              <w:rPr>
                <w:rStyle w:val="CommentReference"/>
              </w:rPr>
              <w:commentReference w:id="243"/>
            </w:r>
          </w:p>
        </w:tc>
      </w:tr>
      <w:tr w:rsidR="00101BAB" w14:paraId="40C18FD1" w14:textId="77777777" w:rsidTr="007F54C9">
        <w:tc>
          <w:tcPr>
            <w:tcW w:w="1560" w:type="dxa"/>
            <w:tcBorders>
              <w:top w:val="single" w:sz="4" w:space="0" w:color="auto"/>
            </w:tcBorders>
            <w:tcPrChange w:id="252" w:author="Author" w:date="2019-08-24T06:38:00Z">
              <w:tcPr>
                <w:tcW w:w="1337" w:type="dxa"/>
              </w:tcPr>
            </w:tcPrChange>
          </w:tcPr>
          <w:p w14:paraId="16F83DE7"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Sediment Contact</w:t>
            </w:r>
          </w:p>
        </w:tc>
        <w:tc>
          <w:tcPr>
            <w:tcW w:w="1299" w:type="dxa"/>
            <w:tcBorders>
              <w:top w:val="single" w:sz="4" w:space="0" w:color="auto"/>
            </w:tcBorders>
            <w:tcPrChange w:id="253" w:author="Author" w:date="2019-08-24T06:38:00Z">
              <w:tcPr>
                <w:tcW w:w="1337" w:type="dxa"/>
              </w:tcPr>
            </w:tcPrChange>
          </w:tcPr>
          <w:p w14:paraId="4C6B78BF"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119.8 </w:t>
            </w:r>
          </w:p>
          <w:p w14:paraId="52040935"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71.9)</w:t>
            </w:r>
          </w:p>
        </w:tc>
        <w:tc>
          <w:tcPr>
            <w:tcW w:w="1300" w:type="dxa"/>
            <w:tcBorders>
              <w:top w:val="single" w:sz="4" w:space="0" w:color="auto"/>
            </w:tcBorders>
            <w:tcPrChange w:id="254" w:author="Author" w:date="2019-08-24T06:38:00Z">
              <w:tcPr>
                <w:tcW w:w="1337" w:type="dxa"/>
              </w:tcPr>
            </w:tcPrChange>
          </w:tcPr>
          <w:p w14:paraId="7FE21D94"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24.0</w:t>
            </w:r>
          </w:p>
          <w:p w14:paraId="2095A31D"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14.4)</w:t>
            </w:r>
          </w:p>
        </w:tc>
        <w:tc>
          <w:tcPr>
            <w:tcW w:w="1300" w:type="dxa"/>
            <w:tcBorders>
              <w:top w:val="single" w:sz="4" w:space="0" w:color="auto"/>
            </w:tcBorders>
            <w:tcPrChange w:id="255" w:author="Author" w:date="2019-08-24T06:38:00Z">
              <w:tcPr>
                <w:tcW w:w="1337" w:type="dxa"/>
              </w:tcPr>
            </w:tcPrChange>
          </w:tcPr>
          <w:p w14:paraId="279F5C30"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10.3</w:t>
            </w:r>
          </w:p>
          <w:p w14:paraId="27A0704F"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6.19)</w:t>
            </w:r>
          </w:p>
        </w:tc>
        <w:tc>
          <w:tcPr>
            <w:tcW w:w="1300" w:type="dxa"/>
            <w:tcBorders>
              <w:top w:val="single" w:sz="4" w:space="0" w:color="auto"/>
            </w:tcBorders>
            <w:tcPrChange w:id="256" w:author="Author" w:date="2019-08-24T06:38:00Z">
              <w:tcPr>
                <w:tcW w:w="1337" w:type="dxa"/>
              </w:tcPr>
            </w:tcPrChange>
          </w:tcPr>
          <w:p w14:paraId="51015C7E"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1.56</w:t>
            </w:r>
          </w:p>
          <w:p w14:paraId="3C4626CA" w14:textId="77777777" w:rsidR="00101BAB" w:rsidDel="004669FE" w:rsidRDefault="006C7845">
            <w:pPr>
              <w:spacing w:before="36" w:after="36" w:line="480" w:lineRule="auto"/>
              <w:rPr>
                <w:del w:id="257" w:author="Author" w:date="2019-08-24T06:38:00Z"/>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0.935)</w:t>
            </w:r>
          </w:p>
          <w:p w14:paraId="6A4AE521" w14:textId="77777777" w:rsidR="00101BAB" w:rsidRDefault="00101BAB">
            <w:pPr>
              <w:spacing w:before="36" w:after="36" w:line="480" w:lineRule="auto"/>
              <w:rPr>
                <w:rFonts w:ascii="Times New Roman" w:eastAsia="Times New Roman" w:hAnsi="Times New Roman" w:cs="Times New Roman"/>
              </w:rPr>
            </w:pPr>
          </w:p>
        </w:tc>
        <w:tc>
          <w:tcPr>
            <w:tcW w:w="1463" w:type="dxa"/>
            <w:tcBorders>
              <w:top w:val="single" w:sz="4" w:space="0" w:color="auto"/>
            </w:tcBorders>
            <w:tcPrChange w:id="258" w:author="Author" w:date="2019-08-24T06:38:00Z">
              <w:tcPr>
                <w:tcW w:w="1337" w:type="dxa"/>
              </w:tcPr>
            </w:tcPrChange>
          </w:tcPr>
          <w:p w14:paraId="56450358"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0.0153</w:t>
            </w:r>
          </w:p>
        </w:tc>
        <w:tc>
          <w:tcPr>
            <w:tcW w:w="1843" w:type="dxa"/>
            <w:tcBorders>
              <w:top w:val="single" w:sz="4" w:space="0" w:color="auto"/>
            </w:tcBorders>
            <w:tcPrChange w:id="259" w:author="Author" w:date="2019-08-24T06:38:00Z">
              <w:tcPr>
                <w:tcW w:w="1337" w:type="dxa"/>
              </w:tcPr>
            </w:tcPrChange>
          </w:tcPr>
          <w:p w14:paraId="309E3770"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24.2</w:t>
            </w:r>
          </w:p>
        </w:tc>
      </w:tr>
      <w:tr w:rsidR="00101BAB" w14:paraId="7727C5DE" w14:textId="77777777" w:rsidTr="007F54C9">
        <w:tc>
          <w:tcPr>
            <w:tcW w:w="1560" w:type="dxa"/>
            <w:tcBorders>
              <w:bottom w:val="single" w:sz="4" w:space="0" w:color="auto"/>
            </w:tcBorders>
            <w:tcPrChange w:id="260" w:author="Author" w:date="2019-08-24T06:38:00Z">
              <w:tcPr>
                <w:tcW w:w="1337" w:type="dxa"/>
              </w:tcPr>
            </w:tcPrChange>
          </w:tcPr>
          <w:p w14:paraId="5CB70D61"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No Sediment Contact</w:t>
            </w:r>
          </w:p>
        </w:tc>
        <w:tc>
          <w:tcPr>
            <w:tcW w:w="1299" w:type="dxa"/>
            <w:tcBorders>
              <w:bottom w:val="single" w:sz="4" w:space="0" w:color="auto"/>
            </w:tcBorders>
            <w:tcPrChange w:id="261" w:author="Author" w:date="2019-08-24T06:38:00Z">
              <w:tcPr>
                <w:tcW w:w="1337" w:type="dxa"/>
              </w:tcPr>
            </w:tcPrChange>
          </w:tcPr>
          <w:p w14:paraId="758934E0"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292.7 </w:t>
            </w:r>
          </w:p>
          <w:p w14:paraId="2BBE7222"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78.9)</w:t>
            </w:r>
          </w:p>
        </w:tc>
        <w:tc>
          <w:tcPr>
            <w:tcW w:w="1300" w:type="dxa"/>
            <w:tcBorders>
              <w:bottom w:val="single" w:sz="4" w:space="0" w:color="auto"/>
            </w:tcBorders>
            <w:tcPrChange w:id="262" w:author="Author" w:date="2019-08-24T06:38:00Z">
              <w:tcPr>
                <w:tcW w:w="1337" w:type="dxa"/>
              </w:tcPr>
            </w:tcPrChange>
          </w:tcPr>
          <w:p w14:paraId="442D4676"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58.5 </w:t>
            </w:r>
          </w:p>
          <w:p w14:paraId="17F4FAFB"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15.8)</w:t>
            </w:r>
          </w:p>
        </w:tc>
        <w:tc>
          <w:tcPr>
            <w:tcW w:w="1300" w:type="dxa"/>
            <w:tcBorders>
              <w:bottom w:val="single" w:sz="4" w:space="0" w:color="auto"/>
            </w:tcBorders>
            <w:tcPrChange w:id="263" w:author="Author" w:date="2019-08-24T06:38:00Z">
              <w:tcPr>
                <w:tcW w:w="1337" w:type="dxa"/>
              </w:tcPr>
            </w:tcPrChange>
          </w:tcPr>
          <w:p w14:paraId="2C4D280E"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25.2 </w:t>
            </w:r>
          </w:p>
          <w:p w14:paraId="270675C2"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6.78)</w:t>
            </w:r>
          </w:p>
        </w:tc>
        <w:tc>
          <w:tcPr>
            <w:tcW w:w="1300" w:type="dxa"/>
            <w:tcBorders>
              <w:bottom w:val="single" w:sz="4" w:space="0" w:color="auto"/>
            </w:tcBorders>
            <w:tcPrChange w:id="264" w:author="Author" w:date="2019-08-24T06:38:00Z">
              <w:tcPr>
                <w:tcW w:w="1337" w:type="dxa"/>
              </w:tcPr>
            </w:tcPrChange>
          </w:tcPr>
          <w:p w14:paraId="3DE050B2"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 xml:space="preserve">3.81 </w:t>
            </w:r>
          </w:p>
          <w:p w14:paraId="61847F80"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w:t>
            </w:r>
            <m:oMath>
              <m:r>
                <w:rPr>
                  <w:rFonts w:ascii="Cambria Math" w:hAnsi="Cambria Math"/>
                </w:rPr>
                <m:t>±</m:t>
              </m:r>
            </m:oMath>
            <w:r>
              <w:rPr>
                <w:rFonts w:ascii="Times New Roman" w:eastAsia="Times New Roman" w:hAnsi="Times New Roman" w:cs="Times New Roman"/>
              </w:rPr>
              <w:t xml:space="preserve"> 1.03)</w:t>
            </w:r>
          </w:p>
        </w:tc>
        <w:tc>
          <w:tcPr>
            <w:tcW w:w="1463" w:type="dxa"/>
            <w:tcBorders>
              <w:bottom w:val="single" w:sz="4" w:space="0" w:color="auto"/>
            </w:tcBorders>
            <w:tcPrChange w:id="265" w:author="Author" w:date="2019-08-24T06:38:00Z">
              <w:tcPr>
                <w:tcW w:w="1337" w:type="dxa"/>
              </w:tcPr>
            </w:tcPrChange>
          </w:tcPr>
          <w:p w14:paraId="331C2C3D"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0.0086</w:t>
            </w:r>
          </w:p>
        </w:tc>
        <w:tc>
          <w:tcPr>
            <w:tcW w:w="1843" w:type="dxa"/>
            <w:tcBorders>
              <w:bottom w:val="single" w:sz="4" w:space="0" w:color="auto"/>
            </w:tcBorders>
            <w:tcPrChange w:id="266" w:author="Author" w:date="2019-08-24T06:38:00Z">
              <w:tcPr>
                <w:tcW w:w="1337" w:type="dxa"/>
              </w:tcPr>
            </w:tcPrChange>
          </w:tcPr>
          <w:p w14:paraId="5AD9F8B9" w14:textId="77777777" w:rsidR="00101BAB" w:rsidRDefault="006C7845">
            <w:pPr>
              <w:spacing w:before="36" w:after="36" w:line="480" w:lineRule="auto"/>
              <w:rPr>
                <w:rFonts w:ascii="Times New Roman" w:eastAsia="Times New Roman" w:hAnsi="Times New Roman" w:cs="Times New Roman"/>
              </w:rPr>
            </w:pPr>
            <w:r>
              <w:rPr>
                <w:rFonts w:ascii="Times New Roman" w:eastAsia="Times New Roman" w:hAnsi="Times New Roman" w:cs="Times New Roman"/>
              </w:rPr>
              <w:t>120.8</w:t>
            </w:r>
          </w:p>
        </w:tc>
      </w:tr>
    </w:tbl>
    <w:p w14:paraId="4BDECEBB" w14:textId="77777777" w:rsidR="00101BAB" w:rsidRDefault="00101BAB">
      <w:pPr>
        <w:spacing w:line="480" w:lineRule="auto"/>
        <w:rPr>
          <w:rFonts w:ascii="Times New Roman" w:eastAsia="Times New Roman" w:hAnsi="Times New Roman" w:cs="Times New Roman"/>
        </w:rPr>
      </w:pPr>
    </w:p>
    <w:p w14:paraId="6FB223C6" w14:textId="77777777" w:rsidR="00633BD4" w:rsidRDefault="00633BD4">
      <w:pPr>
        <w:rPr>
          <w:ins w:id="267" w:author="Author" w:date="2019-08-24T06:35:00Z"/>
          <w:rFonts w:ascii="Times New Roman" w:eastAsia="Times New Roman" w:hAnsi="Times New Roman" w:cs="Times New Roman"/>
          <w:b/>
        </w:rPr>
      </w:pPr>
      <w:ins w:id="268" w:author="Author" w:date="2019-08-24T06:35:00Z">
        <w:r>
          <w:rPr>
            <w:rFonts w:ascii="Times New Roman" w:eastAsia="Times New Roman" w:hAnsi="Times New Roman" w:cs="Times New Roman"/>
            <w:b/>
          </w:rPr>
          <w:br w:type="page"/>
        </w:r>
      </w:ins>
    </w:p>
    <w:p w14:paraId="3DADCA27" w14:textId="499EE488" w:rsidR="00101BAB" w:rsidRDefault="006C7845">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Figure Legends</w:t>
      </w:r>
    </w:p>
    <w:p w14:paraId="4F311B6D" w14:textId="5C0ED369" w:rsidR="00101BAB" w:rsidDel="00CE61C4" w:rsidRDefault="006C7845">
      <w:pPr>
        <w:spacing w:line="480" w:lineRule="auto"/>
        <w:rPr>
          <w:del w:id="269" w:author="Author" w:date="2019-08-23T14:19:00Z"/>
          <w:rFonts w:ascii="Times New Roman" w:eastAsia="Times New Roman" w:hAnsi="Times New Roman" w:cs="Times New Roman"/>
          <w:i/>
        </w:rPr>
      </w:pPr>
      <w:commentRangeStart w:id="270"/>
      <w:r w:rsidRPr="007F54C9">
        <w:rPr>
          <w:rFonts w:ascii="Times New Roman" w:eastAsia="Times New Roman" w:hAnsi="Times New Roman" w:cs="Times New Roman"/>
          <w:b/>
          <w:rPrChange w:id="271" w:author="Author" w:date="2019-08-24T06:39:00Z">
            <w:rPr>
              <w:rFonts w:ascii="Times New Roman" w:eastAsia="Times New Roman" w:hAnsi="Times New Roman" w:cs="Times New Roman"/>
              <w:i/>
            </w:rPr>
          </w:rPrChange>
        </w:rPr>
        <w:t>Figure 1</w:t>
      </w:r>
      <w:commentRangeEnd w:id="270"/>
      <w:r w:rsidR="004669FE">
        <w:rPr>
          <w:rStyle w:val="CommentReference"/>
        </w:rPr>
        <w:commentReference w:id="270"/>
      </w:r>
      <w:ins w:id="272" w:author="Author" w:date="2019-08-23T14:19:00Z">
        <w:r w:rsidR="00CE61C4">
          <w:rPr>
            <w:rFonts w:ascii="Times New Roman" w:eastAsia="Times New Roman" w:hAnsi="Times New Roman" w:cs="Times New Roman"/>
          </w:rPr>
          <w:t xml:space="preserve">. </w:t>
        </w:r>
      </w:ins>
    </w:p>
    <w:p w14:paraId="29F5F599" w14:textId="77777777" w:rsidR="00101BAB" w:rsidRDefault="006C7845">
      <w:pPr>
        <w:spacing w:line="480" w:lineRule="auto"/>
        <w:rPr>
          <w:ins w:id="273" w:author="Author" w:date="2019-08-23T14:18:00Z"/>
          <w:rFonts w:ascii="Times New Roman" w:eastAsia="Times New Roman" w:hAnsi="Times New Roman" w:cs="Times New Roman"/>
        </w:rPr>
        <w:pPrChange w:id="274" w:author="Author" w:date="2019-08-23T14:19:00Z">
          <w:pPr>
            <w:spacing w:before="180" w:after="180" w:line="480" w:lineRule="auto"/>
          </w:pPr>
        </w:pPrChange>
      </w:pPr>
      <w:r>
        <w:rPr>
          <w:rFonts w:ascii="Times New Roman" w:eastAsia="Times New Roman" w:hAnsi="Times New Roman" w:cs="Times New Roman"/>
        </w:rPr>
        <w:t>The mean mass required to puncture the leaf discs (toughness) following incubation in contact, or not in contact with the sediments in the microcosm. The horizontal line indicates the median mass required to puncture the leaf, the box encloses the 1</w:t>
      </w:r>
      <w:r w:rsidRPr="007F54C9">
        <w:rPr>
          <w:rFonts w:ascii="Times New Roman" w:eastAsia="Times New Roman" w:hAnsi="Times New Roman" w:cs="Times New Roman"/>
          <w:vertAlign w:val="superscript"/>
          <w:rPrChange w:id="275" w:author="Author" w:date="2019-08-24T06:39:00Z">
            <w:rPr>
              <w:rFonts w:ascii="Times New Roman" w:eastAsia="Times New Roman" w:hAnsi="Times New Roman" w:cs="Times New Roman"/>
            </w:rPr>
          </w:rPrChange>
        </w:rPr>
        <w:t>st</w:t>
      </w:r>
      <w:r>
        <w:rPr>
          <w:rFonts w:ascii="Times New Roman" w:eastAsia="Times New Roman" w:hAnsi="Times New Roman" w:cs="Times New Roman"/>
        </w:rPr>
        <w:t xml:space="preserve"> and 3</w:t>
      </w:r>
      <w:r w:rsidRPr="007F54C9">
        <w:rPr>
          <w:rFonts w:ascii="Times New Roman" w:eastAsia="Times New Roman" w:hAnsi="Times New Roman" w:cs="Times New Roman"/>
          <w:vertAlign w:val="superscript"/>
          <w:rPrChange w:id="276" w:author="Author" w:date="2019-08-24T06:39:00Z">
            <w:rPr>
              <w:rFonts w:ascii="Times New Roman" w:eastAsia="Times New Roman" w:hAnsi="Times New Roman" w:cs="Times New Roman"/>
            </w:rPr>
          </w:rPrChange>
        </w:rPr>
        <w:t>rd</w:t>
      </w:r>
      <w:r>
        <w:rPr>
          <w:rFonts w:ascii="Times New Roman" w:eastAsia="Times New Roman" w:hAnsi="Times New Roman" w:cs="Times New Roman"/>
        </w:rPr>
        <w:t xml:space="preserve"> quartiles, the whiskers indicates the range, and the mean is shown by the star. </w:t>
      </w:r>
      <w:commentRangeStart w:id="277"/>
      <w:r>
        <w:rPr>
          <w:rFonts w:ascii="Times New Roman" w:eastAsia="Times New Roman" w:hAnsi="Times New Roman" w:cs="Times New Roman"/>
        </w:rPr>
        <w:t>Individual points indicate outlier observations.</w:t>
      </w:r>
      <w:commentRangeEnd w:id="277"/>
      <w:r w:rsidR="004669FE">
        <w:rPr>
          <w:rStyle w:val="CommentReference"/>
        </w:rPr>
        <w:commentReference w:id="277"/>
      </w:r>
    </w:p>
    <w:p w14:paraId="084C282E" w14:textId="77777777" w:rsidR="00CE61C4" w:rsidRDefault="00CE61C4">
      <w:pPr>
        <w:spacing w:before="180" w:after="180" w:line="480" w:lineRule="auto"/>
        <w:rPr>
          <w:rFonts w:ascii="Times New Roman" w:eastAsia="Times New Roman" w:hAnsi="Times New Roman" w:cs="Times New Roman"/>
        </w:rPr>
      </w:pPr>
    </w:p>
    <w:p w14:paraId="5BDBAF9E" w14:textId="1D7944BD" w:rsidR="00101BAB" w:rsidDel="00CE61C4" w:rsidRDefault="006C7845">
      <w:pPr>
        <w:spacing w:line="480" w:lineRule="auto"/>
        <w:rPr>
          <w:del w:id="278" w:author="Author" w:date="2019-08-23T14:19:00Z"/>
          <w:rFonts w:ascii="Times New Roman" w:eastAsia="Times New Roman" w:hAnsi="Times New Roman" w:cs="Times New Roman"/>
          <w:i/>
        </w:rPr>
      </w:pPr>
      <w:r w:rsidRPr="007F54C9">
        <w:rPr>
          <w:rFonts w:ascii="Times New Roman" w:eastAsia="Times New Roman" w:hAnsi="Times New Roman" w:cs="Times New Roman"/>
          <w:b/>
          <w:rPrChange w:id="279" w:author="Author" w:date="2019-08-24T06:40:00Z">
            <w:rPr>
              <w:rFonts w:ascii="Times New Roman" w:eastAsia="Times New Roman" w:hAnsi="Times New Roman" w:cs="Times New Roman"/>
              <w:i/>
            </w:rPr>
          </w:rPrChange>
        </w:rPr>
        <w:t>Figure 2</w:t>
      </w:r>
      <w:ins w:id="280" w:author="Author" w:date="2019-08-23T14:19:00Z">
        <w:r w:rsidR="00CE61C4">
          <w:rPr>
            <w:rFonts w:ascii="Times New Roman" w:eastAsia="Times New Roman" w:hAnsi="Times New Roman" w:cs="Times New Roman"/>
          </w:rPr>
          <w:t xml:space="preserve">. </w:t>
        </w:r>
      </w:ins>
    </w:p>
    <w:p w14:paraId="15ED33B7" w14:textId="77777777" w:rsidR="00101BAB" w:rsidRDefault="006C7845">
      <w:pPr>
        <w:spacing w:line="480" w:lineRule="auto"/>
        <w:rPr>
          <w:ins w:id="281" w:author="Author" w:date="2019-08-23T14:18:00Z"/>
          <w:rFonts w:ascii="Times New Roman" w:eastAsia="Times New Roman" w:hAnsi="Times New Roman" w:cs="Times New Roman"/>
        </w:rPr>
        <w:pPrChange w:id="282" w:author="Author" w:date="2019-08-23T14:19:00Z">
          <w:pPr>
            <w:spacing w:before="180" w:after="180" w:line="480" w:lineRule="auto"/>
          </w:pPr>
        </w:pPrChange>
      </w:pPr>
      <w:r>
        <w:rPr>
          <w:rFonts w:ascii="Times New Roman" w:eastAsia="Times New Roman" w:hAnsi="Times New Roman" w:cs="Times New Roman"/>
        </w:rPr>
        <w:t>The percent C and percent N of the leaf discs following the incubation in contact, or not in contact with the sediments in the microcosm. The horizontal line indicates the median C or N percent, the box encloses the 1</w:t>
      </w:r>
      <w:r w:rsidRPr="007F54C9">
        <w:rPr>
          <w:rFonts w:ascii="Times New Roman" w:eastAsia="Times New Roman" w:hAnsi="Times New Roman" w:cs="Times New Roman"/>
          <w:vertAlign w:val="superscript"/>
          <w:rPrChange w:id="283" w:author="Author" w:date="2019-08-24T06:41:00Z">
            <w:rPr>
              <w:rFonts w:ascii="Times New Roman" w:eastAsia="Times New Roman" w:hAnsi="Times New Roman" w:cs="Times New Roman"/>
            </w:rPr>
          </w:rPrChange>
        </w:rPr>
        <w:t>st</w:t>
      </w:r>
      <w:r>
        <w:rPr>
          <w:rFonts w:ascii="Times New Roman" w:eastAsia="Times New Roman" w:hAnsi="Times New Roman" w:cs="Times New Roman"/>
        </w:rPr>
        <w:t xml:space="preserve"> and 3</w:t>
      </w:r>
      <w:r w:rsidRPr="007F54C9">
        <w:rPr>
          <w:rFonts w:ascii="Times New Roman" w:eastAsia="Times New Roman" w:hAnsi="Times New Roman" w:cs="Times New Roman"/>
          <w:vertAlign w:val="superscript"/>
          <w:rPrChange w:id="284" w:author="Author" w:date="2019-08-24T06:41:00Z">
            <w:rPr>
              <w:rFonts w:ascii="Times New Roman" w:eastAsia="Times New Roman" w:hAnsi="Times New Roman" w:cs="Times New Roman"/>
            </w:rPr>
          </w:rPrChange>
        </w:rPr>
        <w:t>rd</w:t>
      </w:r>
      <w:r>
        <w:rPr>
          <w:rFonts w:ascii="Times New Roman" w:eastAsia="Times New Roman" w:hAnsi="Times New Roman" w:cs="Times New Roman"/>
        </w:rPr>
        <w:t xml:space="preserve"> quartiles, the whiskers indicates the range, and the mean is shown by the star. Individual points indicate outlier observations.</w:t>
      </w:r>
    </w:p>
    <w:p w14:paraId="7F85BE4B" w14:textId="77777777" w:rsidR="00CE61C4" w:rsidRDefault="00CE61C4">
      <w:pPr>
        <w:spacing w:before="180" w:after="180" w:line="480" w:lineRule="auto"/>
        <w:rPr>
          <w:rFonts w:ascii="Times New Roman" w:eastAsia="Times New Roman" w:hAnsi="Times New Roman" w:cs="Times New Roman"/>
        </w:rPr>
      </w:pPr>
    </w:p>
    <w:p w14:paraId="47E5BBDC" w14:textId="79C41F6A" w:rsidR="00101BAB" w:rsidDel="00CE61C4" w:rsidRDefault="006C7845">
      <w:pPr>
        <w:spacing w:line="480" w:lineRule="auto"/>
        <w:rPr>
          <w:del w:id="285" w:author="Author" w:date="2019-08-23T14:19:00Z"/>
          <w:rFonts w:ascii="Times New Roman" w:eastAsia="Times New Roman" w:hAnsi="Times New Roman" w:cs="Times New Roman"/>
          <w:i/>
        </w:rPr>
      </w:pPr>
      <w:r w:rsidRPr="007F54C9">
        <w:rPr>
          <w:rFonts w:ascii="Times New Roman" w:eastAsia="Times New Roman" w:hAnsi="Times New Roman" w:cs="Times New Roman"/>
          <w:b/>
          <w:rPrChange w:id="286" w:author="Author" w:date="2019-08-24T06:41:00Z">
            <w:rPr>
              <w:rFonts w:ascii="Times New Roman" w:eastAsia="Times New Roman" w:hAnsi="Times New Roman" w:cs="Times New Roman"/>
              <w:i/>
            </w:rPr>
          </w:rPrChange>
        </w:rPr>
        <w:t>Figure 3</w:t>
      </w:r>
      <w:ins w:id="287" w:author="Author" w:date="2019-08-23T14:19:00Z">
        <w:r w:rsidR="00CE61C4">
          <w:rPr>
            <w:rFonts w:ascii="Times New Roman" w:eastAsia="Times New Roman" w:hAnsi="Times New Roman" w:cs="Times New Roman"/>
          </w:rPr>
          <w:t xml:space="preserve">. </w:t>
        </w:r>
      </w:ins>
    </w:p>
    <w:p w14:paraId="5364D298" w14:textId="77777777" w:rsidR="00101BAB" w:rsidRDefault="006C7845">
      <w:pPr>
        <w:spacing w:line="480" w:lineRule="auto"/>
        <w:rPr>
          <w:ins w:id="288" w:author="Author" w:date="2019-08-23T14:19:00Z"/>
          <w:rFonts w:ascii="Times New Roman" w:eastAsia="Times New Roman" w:hAnsi="Times New Roman" w:cs="Times New Roman"/>
        </w:rPr>
        <w:pPrChange w:id="289" w:author="Author" w:date="2019-08-23T14:19:00Z">
          <w:pPr>
            <w:spacing w:before="180" w:after="180" w:line="480" w:lineRule="auto"/>
          </w:pPr>
        </w:pPrChange>
      </w:pPr>
      <w:r>
        <w:rPr>
          <w:rFonts w:ascii="Times New Roman" w:eastAsia="Times New Roman" w:hAnsi="Times New Roman" w:cs="Times New Roman"/>
        </w:rPr>
        <w:t>The estimated mass lost from a single leaf disc following incubation in contact, or not in contact with the sediments of the microcosm. The horizontal line indicates the median mass loss, the box encloses the 1</w:t>
      </w:r>
      <w:r w:rsidRPr="007F54C9">
        <w:rPr>
          <w:rFonts w:ascii="Times New Roman" w:eastAsia="Times New Roman" w:hAnsi="Times New Roman" w:cs="Times New Roman"/>
          <w:vertAlign w:val="superscript"/>
          <w:rPrChange w:id="290" w:author="Author" w:date="2019-08-24T06:41:00Z">
            <w:rPr>
              <w:rFonts w:ascii="Times New Roman" w:eastAsia="Times New Roman" w:hAnsi="Times New Roman" w:cs="Times New Roman"/>
            </w:rPr>
          </w:rPrChange>
        </w:rPr>
        <w:t>st</w:t>
      </w:r>
      <w:r>
        <w:rPr>
          <w:rFonts w:ascii="Times New Roman" w:eastAsia="Times New Roman" w:hAnsi="Times New Roman" w:cs="Times New Roman"/>
        </w:rPr>
        <w:t xml:space="preserve"> and 3</w:t>
      </w:r>
      <w:r w:rsidRPr="007F54C9">
        <w:rPr>
          <w:rFonts w:ascii="Times New Roman" w:eastAsia="Times New Roman" w:hAnsi="Times New Roman" w:cs="Times New Roman"/>
          <w:vertAlign w:val="superscript"/>
          <w:rPrChange w:id="291" w:author="Author" w:date="2019-08-24T06:41:00Z">
            <w:rPr>
              <w:rFonts w:ascii="Times New Roman" w:eastAsia="Times New Roman" w:hAnsi="Times New Roman" w:cs="Times New Roman"/>
            </w:rPr>
          </w:rPrChange>
        </w:rPr>
        <w:t>rd</w:t>
      </w:r>
      <w:r>
        <w:rPr>
          <w:rFonts w:ascii="Times New Roman" w:eastAsia="Times New Roman" w:hAnsi="Times New Roman" w:cs="Times New Roman"/>
        </w:rPr>
        <w:t xml:space="preserve"> quartiles, the whiskers indicates the range, and the mean is shown by the star. Individual points indicate outlier observations.</w:t>
      </w:r>
    </w:p>
    <w:p w14:paraId="2E482837" w14:textId="77777777" w:rsidR="00CE61C4" w:rsidRDefault="00CE61C4">
      <w:pPr>
        <w:spacing w:before="180" w:after="180" w:line="480" w:lineRule="auto"/>
        <w:rPr>
          <w:rFonts w:ascii="Times New Roman" w:eastAsia="Times New Roman" w:hAnsi="Times New Roman" w:cs="Times New Roman"/>
        </w:rPr>
      </w:pPr>
    </w:p>
    <w:p w14:paraId="5DEFEBBB" w14:textId="6102A922" w:rsidR="00101BAB" w:rsidDel="00CE61C4" w:rsidRDefault="006C7845">
      <w:pPr>
        <w:spacing w:line="480" w:lineRule="auto"/>
        <w:rPr>
          <w:del w:id="292" w:author="Author" w:date="2019-08-23T14:19:00Z"/>
          <w:rFonts w:ascii="Times New Roman" w:eastAsia="Times New Roman" w:hAnsi="Times New Roman" w:cs="Times New Roman"/>
          <w:i/>
        </w:rPr>
      </w:pPr>
      <w:r w:rsidRPr="007F54C9">
        <w:rPr>
          <w:rFonts w:ascii="Times New Roman" w:eastAsia="Times New Roman" w:hAnsi="Times New Roman" w:cs="Times New Roman"/>
          <w:b/>
          <w:rPrChange w:id="293" w:author="Author" w:date="2019-08-24T06:42:00Z">
            <w:rPr>
              <w:rFonts w:ascii="Times New Roman" w:eastAsia="Times New Roman" w:hAnsi="Times New Roman" w:cs="Times New Roman"/>
              <w:i/>
            </w:rPr>
          </w:rPrChange>
        </w:rPr>
        <w:t>Figure 4</w:t>
      </w:r>
      <w:ins w:id="294" w:author="Author" w:date="2019-08-23T14:19:00Z">
        <w:r w:rsidR="00CE61C4">
          <w:rPr>
            <w:rFonts w:ascii="Times New Roman" w:eastAsia="Times New Roman" w:hAnsi="Times New Roman" w:cs="Times New Roman"/>
          </w:rPr>
          <w:t xml:space="preserve">. </w:t>
        </w:r>
      </w:ins>
    </w:p>
    <w:p w14:paraId="58334EF5" w14:textId="77777777" w:rsidR="00101BAB" w:rsidRDefault="006C7845">
      <w:pPr>
        <w:spacing w:line="480" w:lineRule="auto"/>
        <w:rPr>
          <w:ins w:id="295" w:author="Author" w:date="2019-08-23T14:19:00Z"/>
          <w:rFonts w:ascii="Times New Roman" w:eastAsia="Times New Roman" w:hAnsi="Times New Roman" w:cs="Times New Roman"/>
        </w:rPr>
        <w:pPrChange w:id="296" w:author="Author" w:date="2019-08-23T14:19:00Z">
          <w:pPr>
            <w:spacing w:before="180" w:after="180" w:line="480" w:lineRule="auto"/>
          </w:pPr>
        </w:pPrChange>
      </w:pPr>
      <w:r>
        <w:rPr>
          <w:rFonts w:ascii="Times New Roman" w:eastAsia="Times New Roman" w:hAnsi="Times New Roman" w:cs="Times New Roman"/>
        </w:rPr>
        <w:t xml:space="preserve">A carbon and nitrogen mass balance model for the decomposition of the leaf discs in contact with the sediments (A) and not in contact with the sediments (B). The model shows the amount of C and N mass (mg) estimated for in a single leaf disc at the beginning of the incubation (Leaf Initial), at the end of the incubation (Leaf Final), and in fungal biomass at the </w:t>
      </w:r>
      <w:r>
        <w:rPr>
          <w:rFonts w:ascii="Times New Roman" w:eastAsia="Times New Roman" w:hAnsi="Times New Roman" w:cs="Times New Roman"/>
        </w:rPr>
        <w:lastRenderedPageBreak/>
        <w:t>end of the incubation (Fungi). The mass (mg) of C and N lost from the leaves during the incubation and therefore available for fungal uptake is shown in the arrow labeled “Mineralization”. The white arrows facing away from the fungi show the mass of C or N that was not required for fungal biomass and would be either exported or available for other consumers (e.g., bacteria). The white arrow facing toward the fungi shows the N mass that would need to be immobilized to meet fungal demand.</w:t>
      </w:r>
    </w:p>
    <w:p w14:paraId="1C508C55" w14:textId="77777777" w:rsidR="00CE61C4" w:rsidRDefault="00CE61C4">
      <w:pPr>
        <w:spacing w:before="180" w:after="180" w:line="480" w:lineRule="auto"/>
        <w:rPr>
          <w:rFonts w:ascii="Times New Roman" w:eastAsia="Times New Roman" w:hAnsi="Times New Roman" w:cs="Times New Roman"/>
          <w:b/>
        </w:rPr>
      </w:pPr>
    </w:p>
    <w:p w14:paraId="4368E7AB" w14:textId="1EB06CE4" w:rsidR="00101BAB" w:rsidRDefault="006C7845">
      <w:pPr>
        <w:spacing w:line="480" w:lineRule="auto"/>
        <w:rPr>
          <w:rFonts w:ascii="Times New Roman" w:eastAsia="Times New Roman" w:hAnsi="Times New Roman" w:cs="Times New Roman"/>
          <w:b/>
        </w:rPr>
      </w:pPr>
      <w:del w:id="297" w:author="Author" w:date="2019-08-23T14:19:00Z">
        <w:r w:rsidDel="00CE61C4">
          <w:rPr>
            <w:rFonts w:ascii="Times New Roman" w:eastAsia="Times New Roman" w:hAnsi="Times New Roman" w:cs="Times New Roman"/>
            <w:b/>
          </w:rPr>
          <w:delText>Literature Cited</w:delText>
        </w:r>
      </w:del>
      <w:ins w:id="298" w:author="Author" w:date="2019-08-23T14:19:00Z">
        <w:r w:rsidR="00CE61C4">
          <w:rPr>
            <w:rFonts w:ascii="Times New Roman" w:eastAsia="Times New Roman" w:hAnsi="Times New Roman" w:cs="Times New Roman"/>
            <w:b/>
          </w:rPr>
          <w:t>References</w:t>
        </w:r>
      </w:ins>
    </w:p>
    <w:p w14:paraId="2A8C5CB8"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Aerts, R., 1997. Climate, leaf litter chemistry and leaf litter decomposition in terrestrial ecosystems: A triangular relationship. Oikos 79: 439.</w:t>
      </w:r>
    </w:p>
    <w:p w14:paraId="65CDD143"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Anderson, N. H., &amp; J. R. Sedell, 1979. Detritus processing by macroinvertebrates in stream ecosystems. Annual Review of Entomology 24: 351–377.</w:t>
      </w:r>
    </w:p>
    <w:p w14:paraId="23E1F00D"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Baldy, V., E. Chauvet, J. Charcosset, &amp; M. Gessner, 2002. Microbial dynamics associated with leaves decomposing in the mainstem and floodplain pond of a large river. Aquatic Microbial Ecology 28: 25–36.</w:t>
      </w:r>
    </w:p>
    <w:p w14:paraId="2DC2EE1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Baldy, V., M. O. Gessner, &amp; E. Chauvet, 1995. Bacteria, fungi and the breakdown of leaf litter in a large river. Oikos 74: 93.</w:t>
      </w:r>
    </w:p>
    <w:p w14:paraId="2A352AF2"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Bengtsson, M. M., K. Attermeyer, &amp; N. Catalán, 2018. Interactive effects on organic matter processing from soils to the ocean: are priming effects relevant in aquatic ecosystems? Hydrobiologia 822: 1–17.</w:t>
      </w:r>
    </w:p>
    <w:p w14:paraId="54BD550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Bianchi, T. S., 2011. The role of terrestrially derived organic carbon in the coastal ocean: A changing paradigm and the priming effect. Proceedings of the National Academy of Sciences 108: 19473–19481.</w:t>
      </w:r>
    </w:p>
    <w:p w14:paraId="7E743346"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Bianchi, T. S., D. C. O. Thornton, S. A. Yvon-Lewis, G. M. King, T. I. Eglinton, M. R. Shields, N. D. Ward, &amp; J. Curtis, 2015. Positive priming of terrestrially derived dissolved organic matter in a freshwater microcosm system: Priming of Dissolved Organic Matter. Geophysical Research Letters 42: 5460–5467.</w:t>
      </w:r>
    </w:p>
    <w:p w14:paraId="4AE0120B"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Carpenter, S. R., J. J. Cole, M. L. Pace, M. Van de Bogert, D. L. Bade, D. Bastviken, C. M. Gille, J. R. Hodgson, J. F. Kitchell, &amp; E. S. Kritzberg, 2005. Ecosystem subsidies: Terrestrial support of aquatic food webs from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to contrasting lakes. Ecology 86: 2737–2750.</w:t>
      </w:r>
    </w:p>
    <w:p w14:paraId="11211587"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Danger, M., J. Cornut, E. Chauvet, P. Chavez, A. Elger, &amp; A. Lecerf, 2013. Benthic algae stimulate leaf litter decomposition in detritus-based headwater streams: a case of aquatic priming effect? Ecology 94: 1604–1613.</w:t>
      </w:r>
    </w:p>
    <w:p w14:paraId="3D43943D"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del Giorgio, P. A., &amp; J. J. Cole, 1998. Bacterial growth efficiency in natural aquatic systems. Annual Review of Ecology and Systematics 29: 503–541.</w:t>
      </w:r>
    </w:p>
    <w:p w14:paraId="649ACAD7"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Dorado-García, I., J. Syväranta, S. P. Devlin, J. M. Medina-Sánchez, &amp; R. I. Jones, 2016. Experimental assessment of a possible microbial priming effect in a humic boreal lake. Aquatic Sciences 78: 191–202.</w:t>
      </w:r>
    </w:p>
    <w:p w14:paraId="21647C6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Downing, J., 2010. Emerging global role of small lakes and ponds: little things mean a lot. Limnetica 29: 9–24.</w:t>
      </w:r>
    </w:p>
    <w:p w14:paraId="2705ADF9"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Downing, J. A., Y. T. Prairie, J. J. Cole, C. M. Duarte, L. J. Tranvik, R. G. Striegl, W. H. McDowell, P. Kortelainen, N. F. Caraco, J. M. Melack, &amp; J. J. Middelburg, 2006. The global abundance and size distribution of lakes, ponds, and impoundments. Limnology and Oceanography 51: 2388–2397.</w:t>
      </w:r>
    </w:p>
    <w:p w14:paraId="1FEFFD87"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Fairchild, G. W., J. N. Anderson, &amp; D. J. Velinsky, 2005. The trophic state ‘chain of relationships’ in ponds: does size matter? Hydrobiologia 539: 35–46.</w:t>
      </w:r>
    </w:p>
    <w:p w14:paraId="54DDF63D"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2010. Stream microbial ecology. Journal of the North American Benthological Society 29: 170–181.</w:t>
      </w:r>
    </w:p>
    <w:p w14:paraId="623C65F6"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Findlay, S. E. G., S. Dye, &amp; K. A. Kuehn, 2002a. Microbial growth and nitrogen retention in litter of </w:t>
      </w:r>
      <w:r>
        <w:rPr>
          <w:rFonts w:ascii="Times New Roman" w:eastAsia="Times New Roman" w:hAnsi="Times New Roman" w:cs="Times New Roman"/>
          <w:i/>
          <w:color w:val="222222"/>
          <w:highlight w:val="white"/>
        </w:rPr>
        <w:t>Phragmites australis</w:t>
      </w:r>
      <w:r>
        <w:rPr>
          <w:rFonts w:ascii="Times New Roman" w:eastAsia="Times New Roman" w:hAnsi="Times New Roman" w:cs="Times New Roman"/>
          <w:color w:val="222222"/>
          <w:highlight w:val="white"/>
        </w:rPr>
        <w:t xml:space="preserve"> compared to </w:t>
      </w:r>
      <w:r>
        <w:rPr>
          <w:rFonts w:ascii="Times New Roman" w:eastAsia="Times New Roman" w:hAnsi="Times New Roman" w:cs="Times New Roman"/>
          <w:i/>
          <w:color w:val="222222"/>
          <w:highlight w:val="white"/>
        </w:rPr>
        <w:t>Typha angustifolia</w:t>
      </w:r>
      <w:r>
        <w:rPr>
          <w:rFonts w:ascii="Times New Roman" w:eastAsia="Times New Roman" w:hAnsi="Times New Roman" w:cs="Times New Roman"/>
          <w:color w:val="222222"/>
          <w:highlight w:val="white"/>
        </w:rPr>
        <w:t>. Wetlands 22: 616–625.</w:t>
      </w:r>
    </w:p>
    <w:p w14:paraId="42208C79"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Findlay, S., J. Tank, S. Dye, H. M. Valett, P. J. Mulholland, W. H. McDowell, S. L. Johnson, S. K. Hamilton, J. Edmonds, W. K. Dodds, &amp; W. B. Bowden, 2002b. A cross-system comparison of bacterial and fungal biomass in detritus pools of headwater streams. Microbial Ecology 43: 55–66.</w:t>
      </w:r>
    </w:p>
    <w:p w14:paraId="75B9CC54"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Finlay, J. C., &amp; C. Kendall, 2008. Stable isotope tracing of temporal and spatial variability in organic matter sources to freshwater ecosystems stable isotopes in ecology and environmental science. John Wiley &amp; Sons, Ltd: 283–333, </w:t>
      </w:r>
    </w:p>
    <w:p w14:paraId="73E0B291"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Fortino, K., S. Whalen, &amp; C. Johnson, 2014. Relationships between lake transparency, thermocline depth, and sediment oxygen demand in Arctic lakes. Inland Waters 4: 79–90.</w:t>
      </w:r>
    </w:p>
    <w:p w14:paraId="0E2F4ED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Gartner, T. B., &amp; Z. G. Cardon, 2004. Decomposition dynamics in mixed-species leaf litter. Oikos 104: 230–246.</w:t>
      </w:r>
    </w:p>
    <w:p w14:paraId="47F0C382"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Gessner, M., &amp; E. Chauvet, 1997. Growth and production of aquatic hyphomycetes in decomposing leaf litter. Limnology and Oceanography 42: 496–505.</w:t>
      </w:r>
    </w:p>
    <w:p w14:paraId="7A89228C"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1997. Fungal biomass production and sporulation associated with particulate organic matter in streams. Limnetica 13: 33–44.</w:t>
      </w:r>
    </w:p>
    <w:p w14:paraId="79FF4A45"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Gessner, M. O., &amp; E. Chauvet, 1994. Importance of Stream Microfungi in Controlling Breakdown Rates of Leaf Litter. Ecology 75: 1807–1817.</w:t>
      </w:r>
    </w:p>
    <w:p w14:paraId="51D12B2E"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Graça, M. A. S., &amp; M. Zimmer, 2005. Leaf Toughness In Graça, M. A. S., F. Bärlocher, &amp; M. O. Gessner (eds), Methods to Study Litter Decomposition. Springer-Verlag, Berlin/Heidelberg: 121–125, </w:t>
      </w:r>
    </w:p>
    <w:p w14:paraId="60727620"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Granéli, W., &amp; W. Graneli, 1978. Sediment oxygen uptake in south swedish lakes. Oikos 30: 7.</w:t>
      </w:r>
    </w:p>
    <w:p w14:paraId="222A917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Grubbs, S. A., &amp; K. W. Cummins, 1994. A leaf-toughness method for directly measuring the processing of naturally entrained leaf detritus in streams. Journal of the North American Benthological Society 13: 68–73.</w:t>
      </w:r>
    </w:p>
    <w:p w14:paraId="561BC5B8"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Gudasz, C., D. Bastviken, K. Premke, K. Steger, &amp; L. J. Tranvik, 2012. Constrained microbial processing of allochthonous organic carbon in boreal lake sediments. Limnology and Oceanography 57: 163–175.</w:t>
      </w:r>
    </w:p>
    <w:p w14:paraId="027CF9DE"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Gudasz, C., S. Sobek, D. Bastviken, B. Koehler, &amp; L. J. Tranvik, 2015. Temperature sensitivity of organic carbon mineralization in contrasting lake sediments: Lake Sediment Temperature Sensitivity. Journal of Geophysical Research: Biogeosciences 120: 1215–1225.</w:t>
      </w:r>
    </w:p>
    <w:p w14:paraId="0F8A5AD8"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Guenet, B., M. Danger, L. Abbadie, &amp; G. Lacroix, 2010. Priming effect: bridging the gap between terrestrial and aquatic ecology. Ecology 91: 2850–2861.</w:t>
      </w:r>
    </w:p>
    <w:p w14:paraId="49CBD5DB"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Guenet, B., M. Danger, L. Harrault, B. Allard, M. Jauset-Alcala, G. Bardoux, D. Benest, L. Abbadie, &amp; G. Lacroix, 2014. Fast mineralization of land-born C in inland waters: first experimental evidences of aquatic priming effect. Hydrobiologia 721: 35–44.</w:t>
      </w:r>
    </w:p>
    <w:p w14:paraId="2BD804AE"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Guillemette, F., &amp; P. A. del Giorgio, 2011. Reconstructing the various facets of dissolved organic carbon bioavailability in freshwater ecosystems. Limnology and Oceanography 56: 734–748.</w:t>
      </w:r>
    </w:p>
    <w:p w14:paraId="1938640D"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Halvorson, H. M., J. R. Barry, M. B. Lodato, R. H. Findlay, S. N. Francoeur, &amp; K. A. Kuehn, 2019a. Periphytic algae decouple fungal activity from leaf litter decomposition via negative priming. Functional Ecology 33: 188–201.</w:t>
      </w:r>
    </w:p>
    <w:p w14:paraId="2362FC39"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Halvorson, H. M., S. N. Francoeur, R. H. Findlay, &amp; K. A. Kuehn, 2019b. Algal-mediated priming effects on the ecological stoichiometry of leaf litter decomposition: a meta-analysis. Frontiers in Earth Science 7:, </w:t>
      </w:r>
    </w:p>
    <w:p w14:paraId="2772E4B6"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Halvorson, H. M., E. E. Scott, S. A. Entrekin, M. A. Evans-White, &amp; J. T. Scott, 2016. Light and dissolved phosphorus interactively affect microbial metabolism, stoichiometry and decomposition of leaf litter. Freshwater Biology 61: 1006–1019.</w:t>
      </w:r>
    </w:p>
    <w:p w14:paraId="7DBCD0F6"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Hanson, P. C., S. R. Carpenter, J. A. Cardille, M. T. Coe, &amp; L. A. Winslow, 2007. Small lakes dominate a random sample of regional lake characteristics. Freshwater Biology 52: 814–822.</w:t>
      </w:r>
    </w:p>
    <w:p w14:paraId="4FA96C12"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Hargrave, B. T., 1969. Similarity of oxygen uptake by benthic communities. Limnology and Oceanography 14: 801–805.</w:t>
      </w:r>
    </w:p>
    <w:p w14:paraId="31A3CE60"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Kaushal, S., &amp; M. Binford, 1999. Relationship between C:N ratios of lake sediments, organic matter sources, and historical deforestation in Lake Pleasant, Massachusetts, USA. Journal of Paleolimnology 22: 439–442.</w:t>
      </w:r>
    </w:p>
    <w:p w14:paraId="7430F890"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Kominoski, J. S., C. M. Pringle, B. A. Ball, M. A. Bradford, D. C. Coleman, D. B. Hall, &amp; M. D. Hunter, 2007. Nonadditive effects of leaf litter species diversity on breakdown dynamics in a detritus-based stream. Ecology 88: 1167–1176.</w:t>
      </w:r>
    </w:p>
    <w:p w14:paraId="15BC954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Kortelainen, P., M. Rantakari, J. T. Huttunen, T. Mattsson, J. Alm, S. Juutinen, T. Larmola, J. Silvola, &amp; P. J. Martikainen, 2006. Sediment respiration and lake trophic state are important predictors of large CO</w:t>
      </w:r>
      <w:r>
        <w:rPr>
          <w:rFonts w:ascii="Times New Roman" w:eastAsia="Times New Roman" w:hAnsi="Times New Roman" w:cs="Times New Roman"/>
          <w:color w:val="222222"/>
          <w:highlight w:val="white"/>
          <w:vertAlign w:val="subscript"/>
        </w:rPr>
        <w:t>2</w:t>
      </w:r>
      <w:r>
        <w:rPr>
          <w:rFonts w:ascii="Times New Roman" w:eastAsia="Times New Roman" w:hAnsi="Times New Roman" w:cs="Times New Roman"/>
          <w:color w:val="222222"/>
          <w:highlight w:val="white"/>
        </w:rPr>
        <w:t xml:space="preserve"> evasion from small boreal lakes. Global Change Biology 12: 1554–1567.</w:t>
      </w:r>
    </w:p>
    <w:p w14:paraId="7EB7FDCA"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Kritzberg, E. S., J. J. Cole, M. L. Pace, W. Granéli, &amp; D. L. Bade, 2004. Autochthonous versus allochthonous carbon sources of bacteria: Results from whole-lake </w:t>
      </w:r>
      <w:r>
        <w:rPr>
          <w:rFonts w:ascii="Times New Roman" w:eastAsia="Times New Roman" w:hAnsi="Times New Roman" w:cs="Times New Roman"/>
          <w:color w:val="222222"/>
          <w:highlight w:val="white"/>
          <w:vertAlign w:val="superscript"/>
        </w:rPr>
        <w:t>13</w:t>
      </w:r>
      <w:r>
        <w:rPr>
          <w:rFonts w:ascii="Times New Roman" w:eastAsia="Times New Roman" w:hAnsi="Times New Roman" w:cs="Times New Roman"/>
          <w:color w:val="222222"/>
          <w:highlight w:val="white"/>
        </w:rPr>
        <w:t>C addition experiments. Limnology and Oceanography 49: 588–596.</w:t>
      </w:r>
    </w:p>
    <w:p w14:paraId="73901A47"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Kuehn, K. A., S. N. Francoeur, R. H. Findlay, &amp; R. K. Neely, 2014. Priming in the microbial landscape: periphytic algal stimulation of litter-associated microbial decomposers. Ecology 95: 749–762.</w:t>
      </w:r>
    </w:p>
    <w:p w14:paraId="7A4D0535"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Lecerf, A., G. Risnoveanu, C. Popescu, M. O. Gessner, &amp; E. Chauvet, 2007. Decomposition of diverse litter mixtures in streams. Ecology 88: 219–227.</w:t>
      </w:r>
    </w:p>
    <w:p w14:paraId="77CDC659"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Marcarelli, A. M., C. V. Baxter, M. M. Mineau, &amp; R. O. Hall, 2011. Quantity and quality: unifying food web and ecosystem perspectives on the role of resource subsidies in freshwaters. Ecology 92: 1215–1225.</w:t>
      </w:r>
    </w:p>
    <w:p w14:paraId="2C3F4D87"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McGroddy, M. E., T. Daufresne, &amp; L. O. Hedin, 2004. Scaling of C:N:P stoichiometry in forests worldwide: Implications of terrestrial redfield-type ratios. Ecology 85: 2390–2401.</w:t>
      </w:r>
    </w:p>
    <w:p w14:paraId="138DFE00"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Medeiros, A. O., C. Pascoal, &amp; M. A. S. Graça, 2009. Diversity and activity of aquatic fungi under low oxygen conditions. Freshwater Biology 54: 142–149.</w:t>
      </w:r>
    </w:p>
    <w:p w14:paraId="49560431"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1994. Preservation of elemental and isotopic source identification of sedimentary organic matter. Chemical Geology 114: 289–302.</w:t>
      </w:r>
    </w:p>
    <w:p w14:paraId="03EB9C81"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Meyers, P. A., &amp; R. Ishiwatari, 1993. Lacustrine organic geochemistry—an overview of indicators of organic matter sources and diagenesis in lake sediments. Organic Geochemistry 20: 867–900.</w:t>
      </w:r>
    </w:p>
    <w:p w14:paraId="00DFA608"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Ostrofsky, M. L., 1997. Relationship between chemical characteristics of autumn-shed leaves and aquatic processing rates. Journal of the North American Benthological Society 16: 750–759.</w:t>
      </w:r>
    </w:p>
    <w:p w14:paraId="1EF137FB"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Pascoal, C., &amp; F. Cassio, 2004. Contribution of fungi and bacteria to leaf litter decomposition in a polluted river. Applied and Environmental Microbiology 70: 5266–5273.</w:t>
      </w:r>
    </w:p>
    <w:p w14:paraId="26FD5F12"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 A Language and Environment for Statistical Computing. , 2014.R Foundation for Statistical Computing, Vienna, Austria, http://www.R-project.org/.</w:t>
      </w:r>
    </w:p>
    <w:p w14:paraId="6134EE12"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Rosemond, A. D., C. M. Swan, J. S. Kominoski, &amp; S. E. Dye, 2010. Non-additive effects of litter mixing are suppressed in a nutrient-enriched stream. Oikos 119: 326–336.</w:t>
      </w:r>
    </w:p>
    <w:p w14:paraId="469E1765"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Schlesinger, W. H., &amp; E. S. Bernhardt, 2013. Biogeochemistry: An Analysis Of Global Change. Elsevier/Academic Press, Amsterdam ; Boston.</w:t>
      </w:r>
    </w:p>
    <w:p w14:paraId="39F46099"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Smith, S., W. Renwick, J. Bartley, &amp; R. Buddemeier, 2002. Distribution and significance of small, artificial water bodies across the United States landscape. Science of The Total Environment 299: 21–36.</w:t>
      </w:r>
    </w:p>
    <w:p w14:paraId="6F2A9E6D"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Sobek, S., R. Zurbrügg, &amp; I. Ostrovsky, 2011. The burial efficiency of organic carbon in the sediments of Lake Kinneret. Aquatic Sciences 73: 355–364.</w:t>
      </w:r>
    </w:p>
    <w:p w14:paraId="510CBB6D"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 R., K. A. Kuehn, &amp; S. W. Phipps, 2015. Fungal contributions to carbon flow and nutrient cycling during decomposition of standing Typha domingensis leaves in a subtropical freshwater marsh. Freshwater Biology 60: 2100–2112.</w:t>
      </w:r>
    </w:p>
    <w:p w14:paraId="707F19F0"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Suberkropp, K., &amp; E. Chauvet, 1995. Regulation of Leaf Breakdown by Fungi in Streams: Influences of Water Chemistry. Ecology 76: 1433–1445.</w:t>
      </w:r>
    </w:p>
    <w:p w14:paraId="5713081E"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M. A. Gluth, &amp; C. L. Horne, 2009. Leaf litter species evenness influences nonadditive breakdown in a headwater stream. Ecology 90: 1650–1658.</w:t>
      </w:r>
    </w:p>
    <w:p w14:paraId="102B5186"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Swan, C. M., &amp; M. A. Palmer, 2004. Leaf diversity alters litter breakdown in a Piedmont stream. Journal of the North American Benthological Society 23: 15–28.</w:t>
      </w:r>
    </w:p>
    <w:p w14:paraId="68E3475C"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Tranvik, L. J., J. A. Downing, J. B. Cotner, S. A. Loiselle, R. G. Striegl, T. J. Ballatore, P. Dillon, K. Finlay, K. Fortino, L. B. Knoll, P. L. Kortelainen, T. Kutser, S. Larsen, I. Laurion, D. M. Leech, S. L. McCallister, D. M. McKnight, J. M. Melack, E. Overholt, J. A. Porter, Y. Prairie, W. H. Renwick, F. Roland, B. S. Sherman, D. W. Schindler, S. Sobek, A. Tremblay, M. J. Vanni, A. M. Verschoor, E. von Wachenfeldt, &amp; G. A. Weyhenmeyer, 2009. Lakes and reservoirs as regulators of carbon cycling and climate. Limnology and Oceanography 54: 2298–2314.</w:t>
      </w:r>
    </w:p>
    <w:p w14:paraId="723591C6"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lastRenderedPageBreak/>
        <w:t xml:space="preserve">Wetzel, R. G., 1992. Gradient-dominated ecosystems: Sources and regulatory functions of dissolved organic matter in freshwater ecosystems. in Salonen, K., T. Kairesalo, &amp; R. I. Jones (eds), Dissolved Organic Matter in Lacustrine Ecosystems: Energy Source and System Regulator. Springer Netherlands, Dordrecht: 181–198, </w:t>
      </w:r>
    </w:p>
    <w:p w14:paraId="0C2654B7" w14:textId="77777777" w:rsidR="00101BAB" w:rsidRDefault="006C7845">
      <w:pPr>
        <w:spacing w:line="480" w:lineRule="auto"/>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Wetzel, R. G., 2001. Limnology: Lake </w:t>
      </w:r>
      <w:r w:rsidR="00592020">
        <w:rPr>
          <w:rFonts w:ascii="Times New Roman" w:eastAsia="Times New Roman" w:hAnsi="Times New Roman" w:cs="Times New Roman"/>
          <w:color w:val="222222"/>
          <w:highlight w:val="white"/>
        </w:rPr>
        <w:t>a</w:t>
      </w:r>
      <w:r>
        <w:rPr>
          <w:rFonts w:ascii="Times New Roman" w:eastAsia="Times New Roman" w:hAnsi="Times New Roman" w:cs="Times New Roman"/>
          <w:color w:val="222222"/>
          <w:highlight w:val="white"/>
        </w:rPr>
        <w:t>nd River Ecosystems. Academic Press, San Diego.</w:t>
      </w:r>
    </w:p>
    <w:p w14:paraId="358CA6A8" w14:textId="77777777" w:rsidR="00101BAB" w:rsidRDefault="006C7845">
      <w:pPr>
        <w:spacing w:line="480" w:lineRule="auto"/>
        <w:rPr>
          <w:rFonts w:ascii="Times New Roman" w:eastAsia="Times New Roman" w:hAnsi="Times New Roman" w:cs="Times New Roman"/>
        </w:rPr>
      </w:pPr>
      <w:r>
        <w:rPr>
          <w:rFonts w:ascii="Times New Roman" w:eastAsia="Times New Roman" w:hAnsi="Times New Roman" w:cs="Times New Roman"/>
          <w:color w:val="222222"/>
          <w:highlight w:val="white"/>
        </w:rPr>
        <w:t>Weyers, H. S., &amp; K. Suberkropp, 1996. Fungal and bacterial production during the breakdown of yellow poplar leaves in 2 streams. Journal of the North American Benthological Society 15: 408–420.</w:t>
      </w:r>
    </w:p>
    <w:sectPr w:rsidR="00101BAB" w:rsidSect="00342979">
      <w:headerReference w:type="default" r:id="rId10"/>
      <w:pgSz w:w="12240" w:h="15840"/>
      <w:pgMar w:top="1440" w:right="1440" w:bottom="1440" w:left="1440" w:header="360" w:footer="36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uthor" w:date="2019-08-23T13:43:00Z" w:initials="A">
    <w:p w14:paraId="57AE1EC2" w14:textId="77777777" w:rsidR="00934D17" w:rsidRDefault="00934D17">
      <w:pPr>
        <w:pStyle w:val="CommentText"/>
      </w:pPr>
      <w:r>
        <w:rPr>
          <w:rStyle w:val="CommentReference"/>
        </w:rPr>
        <w:annotationRef/>
      </w:r>
      <w:r>
        <w:t>This is partly redundant with the following</w:t>
      </w:r>
    </w:p>
  </w:comment>
  <w:comment w:id="64" w:author="Author" w:date="2019-08-24T06:52:00Z" w:initials="A">
    <w:p w14:paraId="6D0C2898" w14:textId="74150F3C" w:rsidR="00301DCE" w:rsidRDefault="00301DCE">
      <w:pPr>
        <w:pStyle w:val="CommentText"/>
      </w:pPr>
      <w:r>
        <w:rPr>
          <w:rStyle w:val="CommentReference"/>
        </w:rPr>
        <w:annotationRef/>
      </w:r>
      <w:r>
        <w:t>Or microcosms?</w:t>
      </w:r>
    </w:p>
  </w:comment>
  <w:comment w:id="65" w:author="Author" w:date="2019-08-24T06:55:00Z" w:initials="A">
    <w:p w14:paraId="6856CF95" w14:textId="23A369BC" w:rsidR="00301DCE" w:rsidRDefault="00301DCE">
      <w:pPr>
        <w:pStyle w:val="CommentText"/>
      </w:pPr>
      <w:r>
        <w:rPr>
          <w:rStyle w:val="CommentReference"/>
        </w:rPr>
        <w:annotationRef/>
      </w:r>
      <w:r>
        <w:t>Please, state clearly how many microcosms were setup</w:t>
      </w:r>
    </w:p>
  </w:comment>
  <w:comment w:id="100" w:author="Author" w:date="2019-08-23T14:25:00Z" w:initials="A">
    <w:p w14:paraId="571112B1" w14:textId="3F5EFE44" w:rsidR="00961385" w:rsidRDefault="00961385">
      <w:pPr>
        <w:pStyle w:val="CommentText"/>
      </w:pPr>
      <w:r>
        <w:rPr>
          <w:rStyle w:val="CommentReference"/>
        </w:rPr>
        <w:annotationRef/>
      </w:r>
      <w:r>
        <w:t>I am not sure this is an essential info</w:t>
      </w:r>
    </w:p>
  </w:comment>
  <w:comment w:id="113" w:author="Author" w:date="2019-08-23T14:27:00Z" w:initials="A">
    <w:p w14:paraId="2E178690" w14:textId="49A0BCC1" w:rsidR="00961385" w:rsidRDefault="00961385">
      <w:pPr>
        <w:pStyle w:val="CommentText"/>
      </w:pPr>
      <w:r>
        <w:rPr>
          <w:rStyle w:val="CommentReference"/>
        </w:rPr>
        <w:annotationRef/>
      </w:r>
      <w:r>
        <w:t>I do not understand this. Please, rephrase</w:t>
      </w:r>
    </w:p>
  </w:comment>
  <w:comment w:id="116" w:author="Author" w:date="2019-08-23T14:29:00Z" w:initials="A">
    <w:p w14:paraId="2C195584" w14:textId="5F2FF7A6" w:rsidR="00961385" w:rsidRDefault="00961385">
      <w:pPr>
        <w:pStyle w:val="CommentText"/>
      </w:pPr>
      <w:r>
        <w:rPr>
          <w:rStyle w:val="CommentReference"/>
        </w:rPr>
        <w:annotationRef/>
      </w:r>
      <w:r>
        <w:t>This is already said at the beginning of the chapter. Plsease, avoid redundancies</w:t>
      </w:r>
    </w:p>
  </w:comment>
  <w:comment w:id="120" w:author="Author" w:date="2019-08-23T14:31:00Z" w:initials="A">
    <w:p w14:paraId="18D63D4C" w14:textId="633EBA6E" w:rsidR="00143655" w:rsidRDefault="00143655">
      <w:pPr>
        <w:pStyle w:val="CommentText"/>
      </w:pPr>
      <w:r>
        <w:rPr>
          <w:rStyle w:val="CommentReference"/>
        </w:rPr>
        <w:annotationRef/>
      </w:r>
      <w:r>
        <w:t>This part can be removed</w:t>
      </w:r>
    </w:p>
  </w:comment>
  <w:comment w:id="123" w:author="Author" w:date="2019-08-23T14:34:00Z" w:initials="A">
    <w:p w14:paraId="3D940A9A" w14:textId="30929832" w:rsidR="00143655" w:rsidRDefault="00143655">
      <w:pPr>
        <w:pStyle w:val="CommentText"/>
      </w:pPr>
      <w:r>
        <w:rPr>
          <w:rStyle w:val="CommentReference"/>
        </w:rPr>
        <w:annotationRef/>
      </w:r>
      <w:r>
        <w:t>This part can be removed. Any comparison should also consider the experimental setup of this study. It is unlikely to find comparative results</w:t>
      </w:r>
      <w:r w:rsidR="003F52B6">
        <w:t xml:space="preserve">. </w:t>
      </w:r>
    </w:p>
  </w:comment>
  <w:comment w:id="131" w:author="Author" w:date="2019-08-24T06:10:00Z" w:initials="A">
    <w:p w14:paraId="7A277C64" w14:textId="228BE812" w:rsidR="003F52B6" w:rsidRDefault="003F52B6">
      <w:pPr>
        <w:pStyle w:val="CommentText"/>
      </w:pPr>
      <w:r>
        <w:rPr>
          <w:rStyle w:val="CommentReference"/>
        </w:rPr>
        <w:annotationRef/>
      </w:r>
      <w:r>
        <w:t>This is partly redundant and can be removed</w:t>
      </w:r>
    </w:p>
  </w:comment>
  <w:comment w:id="150" w:author="Author" w:date="2019-08-24T06:16:00Z" w:initials="A">
    <w:p w14:paraId="6C511DA4" w14:textId="300D5AAD" w:rsidR="00F45945" w:rsidRDefault="00F45945">
      <w:pPr>
        <w:pStyle w:val="CommentText"/>
      </w:pPr>
      <w:r>
        <w:rPr>
          <w:rStyle w:val="CommentReference"/>
        </w:rPr>
        <w:annotationRef/>
      </w:r>
      <w:r>
        <w:t>This sounds speculative only. Please, remove or rephrase.</w:t>
      </w:r>
    </w:p>
  </w:comment>
  <w:comment w:id="154" w:author="Author" w:date="2019-08-24T06:17:00Z" w:initials="A">
    <w:p w14:paraId="5991DCD4" w14:textId="01636EB9" w:rsidR="00F45945" w:rsidRDefault="00F45945">
      <w:pPr>
        <w:pStyle w:val="CommentText"/>
      </w:pPr>
      <w:r>
        <w:rPr>
          <w:rStyle w:val="CommentReference"/>
        </w:rPr>
        <w:annotationRef/>
      </w:r>
      <w:r>
        <w:t>?</w:t>
      </w:r>
    </w:p>
  </w:comment>
  <w:comment w:id="175" w:author="Author" w:date="2019-08-24T06:24:00Z" w:initials="A">
    <w:p w14:paraId="4FA9FF06" w14:textId="0B87F20C" w:rsidR="00F45945" w:rsidRDefault="00F45945">
      <w:pPr>
        <w:pStyle w:val="CommentText"/>
      </w:pPr>
      <w:r>
        <w:rPr>
          <w:rStyle w:val="CommentReference"/>
        </w:rPr>
        <w:annotationRef/>
      </w:r>
      <w:r>
        <w:t>This is speculative and partly redundant. Please, revise.</w:t>
      </w:r>
    </w:p>
  </w:comment>
  <w:comment w:id="180" w:author="Author" w:date="2019-08-24T06:28:00Z" w:initials="A">
    <w:p w14:paraId="10060DF8" w14:textId="08140024" w:rsidR="00FC1E85" w:rsidRDefault="00FC1E85">
      <w:pPr>
        <w:pStyle w:val="CommentText"/>
      </w:pPr>
      <w:r>
        <w:rPr>
          <w:rStyle w:val="CommentReference"/>
        </w:rPr>
        <w:annotationRef/>
      </w:r>
      <w:r>
        <w:t>I understand this but sounds too speculative. Please, remove or rephrase.</w:t>
      </w:r>
    </w:p>
  </w:comment>
  <w:comment w:id="181" w:author="Author" w:date="2019-08-24T06:26:00Z" w:initials="A">
    <w:p w14:paraId="36E04015" w14:textId="0E8148FF" w:rsidR="00FC1E85" w:rsidRDefault="00FC1E85">
      <w:pPr>
        <w:pStyle w:val="CommentText"/>
      </w:pPr>
      <w:r>
        <w:rPr>
          <w:rStyle w:val="CommentReference"/>
        </w:rPr>
        <w:annotationRef/>
      </w:r>
      <w:r>
        <w:t>This sounds as an unwanted methodological detail here. Please, remove or move earlier in the manuscript.</w:t>
      </w:r>
    </w:p>
  </w:comment>
  <w:comment w:id="199" w:author="Author" w:date="2019-08-24T06:37:00Z" w:initials="A">
    <w:p w14:paraId="0335F222" w14:textId="5554394B" w:rsidR="004669FE" w:rsidRDefault="004669FE">
      <w:pPr>
        <w:pStyle w:val="CommentText"/>
      </w:pPr>
      <w:r>
        <w:rPr>
          <w:rStyle w:val="CommentReference"/>
        </w:rPr>
        <w:annotationRef/>
      </w:r>
      <w:r>
        <w:t>Please, add units</w:t>
      </w:r>
    </w:p>
  </w:comment>
  <w:comment w:id="243" w:author="Author" w:date="2019-08-24T06:38:00Z" w:initials="A">
    <w:p w14:paraId="0D63ABFA" w14:textId="146468C8" w:rsidR="004669FE" w:rsidRDefault="004669FE">
      <w:pPr>
        <w:pStyle w:val="CommentText"/>
      </w:pPr>
      <w:r>
        <w:rPr>
          <w:rStyle w:val="CommentReference"/>
        </w:rPr>
        <w:annotationRef/>
      </w:r>
      <w:r>
        <w:t>Please, remove “mass” and add units</w:t>
      </w:r>
    </w:p>
  </w:comment>
  <w:comment w:id="270" w:author="Author" w:date="2019-08-24T06:45:00Z" w:initials="A">
    <w:p w14:paraId="74B2763B" w14:textId="0E780456" w:rsidR="004669FE" w:rsidRDefault="004669FE">
      <w:pPr>
        <w:pStyle w:val="CommentText"/>
      </w:pPr>
      <w:r>
        <w:rPr>
          <w:rStyle w:val="CommentReference"/>
        </w:rPr>
        <w:annotationRef/>
      </w:r>
      <w:r>
        <w:t>Please, consider merging figs 1, 2, and 3 in a single figure with 4 panels.</w:t>
      </w:r>
    </w:p>
  </w:comment>
  <w:comment w:id="277" w:author="Author" w:date="2019-08-24T06:40:00Z" w:initials="A">
    <w:p w14:paraId="61B8249B" w14:textId="7E933493" w:rsidR="004669FE" w:rsidRDefault="004669FE">
      <w:pPr>
        <w:pStyle w:val="CommentText"/>
      </w:pPr>
      <w:r>
        <w:rPr>
          <w:rStyle w:val="CommentReference"/>
        </w:rPr>
        <w:annotationRef/>
      </w:r>
      <w:r>
        <w:t>Can you report the total number of observations in the figure legends?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AE1EC2" w15:done="0"/>
  <w15:commentEx w15:paraId="6D0C2898" w15:done="0"/>
  <w15:commentEx w15:paraId="6856CF95" w15:done="0"/>
  <w15:commentEx w15:paraId="571112B1" w15:done="0"/>
  <w15:commentEx w15:paraId="2E178690" w15:done="0"/>
  <w15:commentEx w15:paraId="2C195584" w15:done="0"/>
  <w15:commentEx w15:paraId="18D63D4C" w15:done="0"/>
  <w15:commentEx w15:paraId="3D940A9A" w15:done="0"/>
  <w15:commentEx w15:paraId="7A277C64" w15:done="0"/>
  <w15:commentEx w15:paraId="6C511DA4" w15:done="0"/>
  <w15:commentEx w15:paraId="5991DCD4" w15:done="0"/>
  <w15:commentEx w15:paraId="4FA9FF06" w15:done="0"/>
  <w15:commentEx w15:paraId="10060DF8" w15:done="0"/>
  <w15:commentEx w15:paraId="36E04015" w15:done="0"/>
  <w15:commentEx w15:paraId="0335F222" w15:done="0"/>
  <w15:commentEx w15:paraId="0D63ABFA" w15:done="0"/>
  <w15:commentEx w15:paraId="74B2763B" w15:done="0"/>
  <w15:commentEx w15:paraId="61B824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E1EC2" w16cid:durableId="210E3DB1"/>
  <w16cid:commentId w16cid:paraId="6D0C2898" w16cid:durableId="210E3DB2"/>
  <w16cid:commentId w16cid:paraId="6856CF95" w16cid:durableId="210E3DB3"/>
  <w16cid:commentId w16cid:paraId="571112B1" w16cid:durableId="210E3DB4"/>
  <w16cid:commentId w16cid:paraId="2E178690" w16cid:durableId="210E3DB5"/>
  <w16cid:commentId w16cid:paraId="2C195584" w16cid:durableId="210E3DB6"/>
  <w16cid:commentId w16cid:paraId="18D63D4C" w16cid:durableId="210E3DB7"/>
  <w16cid:commentId w16cid:paraId="3D940A9A" w16cid:durableId="210E3DB8"/>
  <w16cid:commentId w16cid:paraId="7A277C64" w16cid:durableId="210E3DB9"/>
  <w16cid:commentId w16cid:paraId="6C511DA4" w16cid:durableId="210E3DBA"/>
  <w16cid:commentId w16cid:paraId="5991DCD4" w16cid:durableId="210E3DBB"/>
  <w16cid:commentId w16cid:paraId="4FA9FF06" w16cid:durableId="210E3DBC"/>
  <w16cid:commentId w16cid:paraId="10060DF8" w16cid:durableId="210E3DBD"/>
  <w16cid:commentId w16cid:paraId="36E04015" w16cid:durableId="210E3DBE"/>
  <w16cid:commentId w16cid:paraId="0335F222" w16cid:durableId="210E3DBF"/>
  <w16cid:commentId w16cid:paraId="0D63ABFA" w16cid:durableId="210E3DC0"/>
  <w16cid:commentId w16cid:paraId="74B2763B" w16cid:durableId="210E3DC1"/>
  <w16cid:commentId w16cid:paraId="61B8249B" w16cid:durableId="210E3D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0F879" w14:textId="77777777" w:rsidR="00BE28D1" w:rsidRDefault="00BE28D1">
      <w:pPr>
        <w:spacing w:after="0"/>
      </w:pPr>
      <w:r>
        <w:separator/>
      </w:r>
    </w:p>
  </w:endnote>
  <w:endnote w:type="continuationSeparator" w:id="0">
    <w:p w14:paraId="54BD762D" w14:textId="77777777" w:rsidR="00BE28D1" w:rsidRDefault="00BE28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B06040202020202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C90CA" w14:textId="77777777" w:rsidR="00BE28D1" w:rsidRDefault="00BE28D1">
      <w:pPr>
        <w:spacing w:after="0"/>
      </w:pPr>
      <w:r>
        <w:separator/>
      </w:r>
    </w:p>
  </w:footnote>
  <w:footnote w:type="continuationSeparator" w:id="0">
    <w:p w14:paraId="290965A4" w14:textId="77777777" w:rsidR="00BE28D1" w:rsidRDefault="00BE28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8C55B" w14:textId="77777777" w:rsidR="00101BAB" w:rsidRDefault="006C7845">
    <w:pPr>
      <w:jc w:val="right"/>
    </w:pPr>
    <w:r>
      <w:fldChar w:fldCharType="begin"/>
    </w:r>
    <w:r>
      <w:instrText>PAGE</w:instrText>
    </w:r>
    <w:r>
      <w:fldChar w:fldCharType="separate"/>
    </w:r>
    <w:r w:rsidR="007F54C9">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removePersonalInformatio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BAB"/>
    <w:rsid w:val="00017505"/>
    <w:rsid w:val="00067B9F"/>
    <w:rsid w:val="00101BAB"/>
    <w:rsid w:val="00122331"/>
    <w:rsid w:val="00143655"/>
    <w:rsid w:val="001933C8"/>
    <w:rsid w:val="001949C1"/>
    <w:rsid w:val="001B71D0"/>
    <w:rsid w:val="002A7E8C"/>
    <w:rsid w:val="002D559B"/>
    <w:rsid w:val="00301DCE"/>
    <w:rsid w:val="00342979"/>
    <w:rsid w:val="003F52B6"/>
    <w:rsid w:val="004669FE"/>
    <w:rsid w:val="00592020"/>
    <w:rsid w:val="005C4A7D"/>
    <w:rsid w:val="00633BD4"/>
    <w:rsid w:val="006C7845"/>
    <w:rsid w:val="00706421"/>
    <w:rsid w:val="007F54C9"/>
    <w:rsid w:val="007F6D0D"/>
    <w:rsid w:val="0092588A"/>
    <w:rsid w:val="00934D17"/>
    <w:rsid w:val="00961385"/>
    <w:rsid w:val="00A51A91"/>
    <w:rsid w:val="00B113FC"/>
    <w:rsid w:val="00BA5B21"/>
    <w:rsid w:val="00BE28D1"/>
    <w:rsid w:val="00C832A6"/>
    <w:rsid w:val="00CE61C4"/>
    <w:rsid w:val="00D406C5"/>
    <w:rsid w:val="00D81CF5"/>
    <w:rsid w:val="00E21F0A"/>
    <w:rsid w:val="00F353EC"/>
    <w:rsid w:val="00F45945"/>
    <w:rsid w:val="00FC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LineNumber">
    <w:name w:val="line number"/>
    <w:basedOn w:val="DefaultParagraphFont"/>
    <w:uiPriority w:val="99"/>
    <w:semiHidden/>
    <w:unhideWhenUsed/>
    <w:rsid w:val="00342979"/>
  </w:style>
  <w:style w:type="character" w:styleId="PlaceholderText">
    <w:name w:val="Placeholder Text"/>
    <w:basedOn w:val="DefaultParagraphFont"/>
    <w:uiPriority w:val="99"/>
    <w:semiHidden/>
    <w:rsid w:val="00BA5B21"/>
    <w:rPr>
      <w:color w:val="808080"/>
    </w:rPr>
  </w:style>
  <w:style w:type="character" w:styleId="CommentReference">
    <w:name w:val="annotation reference"/>
    <w:basedOn w:val="DefaultParagraphFont"/>
    <w:uiPriority w:val="99"/>
    <w:semiHidden/>
    <w:unhideWhenUsed/>
    <w:rsid w:val="00934D17"/>
    <w:rPr>
      <w:sz w:val="16"/>
      <w:szCs w:val="16"/>
    </w:rPr>
  </w:style>
  <w:style w:type="paragraph" w:styleId="CommentText">
    <w:name w:val="annotation text"/>
    <w:basedOn w:val="Normal"/>
    <w:link w:val="CommentTextChar"/>
    <w:uiPriority w:val="99"/>
    <w:semiHidden/>
    <w:unhideWhenUsed/>
    <w:rsid w:val="00934D17"/>
    <w:rPr>
      <w:sz w:val="20"/>
      <w:szCs w:val="20"/>
    </w:rPr>
  </w:style>
  <w:style w:type="character" w:customStyle="1" w:styleId="CommentTextChar">
    <w:name w:val="Comment Text Char"/>
    <w:basedOn w:val="DefaultParagraphFont"/>
    <w:link w:val="CommentText"/>
    <w:uiPriority w:val="99"/>
    <w:semiHidden/>
    <w:rsid w:val="00934D17"/>
    <w:rPr>
      <w:sz w:val="20"/>
      <w:szCs w:val="20"/>
    </w:rPr>
  </w:style>
  <w:style w:type="paragraph" w:styleId="CommentSubject">
    <w:name w:val="annotation subject"/>
    <w:basedOn w:val="CommentText"/>
    <w:next w:val="CommentText"/>
    <w:link w:val="CommentSubjectChar"/>
    <w:uiPriority w:val="99"/>
    <w:semiHidden/>
    <w:unhideWhenUsed/>
    <w:rsid w:val="00934D17"/>
    <w:rPr>
      <w:b/>
      <w:bCs/>
    </w:rPr>
  </w:style>
  <w:style w:type="character" w:customStyle="1" w:styleId="CommentSubjectChar">
    <w:name w:val="Comment Subject Char"/>
    <w:basedOn w:val="CommentTextChar"/>
    <w:link w:val="CommentSubject"/>
    <w:uiPriority w:val="99"/>
    <w:semiHidden/>
    <w:rsid w:val="00934D17"/>
    <w:rPr>
      <w:b/>
      <w:bCs/>
      <w:sz w:val="20"/>
      <w:szCs w:val="20"/>
    </w:rPr>
  </w:style>
  <w:style w:type="paragraph" w:styleId="BalloonText">
    <w:name w:val="Balloon Text"/>
    <w:basedOn w:val="Normal"/>
    <w:link w:val="BalloonTextChar"/>
    <w:uiPriority w:val="99"/>
    <w:semiHidden/>
    <w:unhideWhenUsed/>
    <w:rsid w:val="00934D1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D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3F426-7050-B64C-9B01-EF25016C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8384</Words>
  <Characters>47791</Characters>
  <Application>Microsoft Office Word</Application>
  <DocSecurity>0</DocSecurity>
  <Lines>398</Lines>
  <Paragraphs>112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2019-08-26T15:17:00Z</dcterms:created>
  <dcterms:modified xsi:type="dcterms:W3CDTF">2019-08-26T15:17:00Z</dcterms:modified>
</cp:coreProperties>
</file>